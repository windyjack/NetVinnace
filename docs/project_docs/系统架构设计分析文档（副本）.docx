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/>
          <w:szCs w:val="21"/>
        </w:rPr>
        <w:id w:val="7960844"/>
        <w:docPartObj>
          <w:docPartGallery w:val="Cover Pages"/>
          <w:docPartUnique/>
        </w:docPartObj>
      </w:sdtPr>
      <w:sdtContent>
        <w:p w:rsidR="007207E5" w:rsidRDefault="006A79E4">
          <w:pPr>
            <w:widowControl/>
            <w:jc w:val="left"/>
            <w:rPr>
              <w:b/>
              <w:szCs w:val="21"/>
            </w:rPr>
          </w:pPr>
        </w:p>
      </w:sdtContent>
    </w:sdt>
    <w:p w:rsidR="00EB1225" w:rsidRPr="00EE6A4E" w:rsidRDefault="00EB1225" w:rsidP="003249E1">
      <w:pPr>
        <w:tabs>
          <w:tab w:val="num" w:pos="420"/>
        </w:tabs>
        <w:ind w:leftChars="257" w:left="540"/>
        <w:jc w:val="center"/>
        <w:rPr>
          <w:b/>
          <w:sz w:val="28"/>
          <w:szCs w:val="28"/>
        </w:rPr>
      </w:pPr>
      <w:r w:rsidRPr="00EE6A4E">
        <w:rPr>
          <w:rFonts w:hint="eastAsia"/>
          <w:b/>
          <w:sz w:val="28"/>
          <w:szCs w:val="28"/>
        </w:rPr>
        <w:t>《</w:t>
      </w:r>
      <w:r w:rsidRPr="00EB1225">
        <w:rPr>
          <w:rFonts w:hint="eastAsia"/>
          <w:b/>
          <w:sz w:val="28"/>
          <w:szCs w:val="28"/>
        </w:rPr>
        <w:t>团队管理服务平台</w:t>
      </w:r>
      <w:r w:rsidRPr="00EE6A4E">
        <w:rPr>
          <w:rFonts w:hint="eastAsia"/>
          <w:b/>
          <w:sz w:val="28"/>
          <w:szCs w:val="28"/>
        </w:rPr>
        <w:t>》项目业务</w:t>
      </w:r>
      <w:r w:rsidRPr="00EE6A4E">
        <w:rPr>
          <w:rFonts w:hint="eastAsia"/>
          <w:b/>
          <w:sz w:val="28"/>
          <w:szCs w:val="28"/>
        </w:rPr>
        <w:t>/</w:t>
      </w:r>
      <w:r w:rsidRPr="00EE6A4E">
        <w:rPr>
          <w:rFonts w:hint="eastAsia"/>
          <w:b/>
          <w:sz w:val="28"/>
          <w:szCs w:val="28"/>
        </w:rPr>
        <w:t>功能分析说明书</w:t>
      </w:r>
    </w:p>
    <w:p w:rsidR="00EB1225" w:rsidRPr="00EE6A4E" w:rsidRDefault="00EB1225" w:rsidP="003249E1">
      <w:pPr>
        <w:tabs>
          <w:tab w:val="num" w:pos="420"/>
        </w:tabs>
        <w:ind w:leftChars="257" w:left="540"/>
        <w:jc w:val="center"/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ind w:leftChars="257" w:left="540"/>
        <w:rPr>
          <w:szCs w:val="21"/>
        </w:rPr>
      </w:pPr>
      <w:r w:rsidRPr="00EE6A4E">
        <w:rPr>
          <w:rFonts w:hint="eastAsia"/>
          <w:b/>
          <w:szCs w:val="21"/>
        </w:rPr>
        <w:t>项目名称：</w:t>
      </w:r>
      <w:r w:rsidRPr="00EE6A4E">
        <w:rPr>
          <w:rFonts w:hint="eastAsia"/>
          <w:szCs w:val="21"/>
        </w:rPr>
        <w:t xml:space="preserve"> </w:t>
      </w:r>
      <w:r>
        <w:rPr>
          <w:rFonts w:hint="eastAsia"/>
        </w:rPr>
        <w:t>团队管理服务平台</w:t>
      </w:r>
    </w:p>
    <w:p w:rsidR="00EB1225" w:rsidRPr="00EE6A4E" w:rsidRDefault="00EB1225" w:rsidP="003249E1">
      <w:pPr>
        <w:tabs>
          <w:tab w:val="num" w:pos="420"/>
        </w:tabs>
        <w:ind w:leftChars="257" w:left="540"/>
        <w:rPr>
          <w:szCs w:val="21"/>
        </w:rPr>
      </w:pPr>
      <w:r w:rsidRPr="00EE6A4E">
        <w:rPr>
          <w:rFonts w:hint="eastAsia"/>
          <w:b/>
          <w:szCs w:val="21"/>
        </w:rPr>
        <w:t>项目编号：</w:t>
      </w:r>
      <w:r w:rsidRPr="00EE6A4E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TSVR121115</w:t>
      </w:r>
    </w:p>
    <w:p w:rsidR="00EB1225" w:rsidRPr="00EE6A4E" w:rsidRDefault="00EB1225" w:rsidP="003249E1">
      <w:pPr>
        <w:tabs>
          <w:tab w:val="num" w:pos="420"/>
        </w:tabs>
        <w:ind w:leftChars="257" w:left="540"/>
        <w:rPr>
          <w:szCs w:val="21"/>
        </w:rPr>
      </w:pPr>
      <w:r w:rsidRPr="00EE6A4E">
        <w:rPr>
          <w:rFonts w:hint="eastAsia"/>
          <w:b/>
          <w:szCs w:val="21"/>
        </w:rPr>
        <w:t>项目版本：</w:t>
      </w:r>
      <w:r w:rsidRPr="00EE6A4E">
        <w:rPr>
          <w:rFonts w:hint="eastAsia"/>
          <w:szCs w:val="21"/>
        </w:rPr>
        <w:t xml:space="preserve">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EE6A4E">
          <w:rPr>
            <w:rFonts w:hint="eastAsia"/>
            <w:szCs w:val="21"/>
          </w:rPr>
          <w:t>1 . 0 . 0</w:t>
        </w:r>
      </w:smartTag>
    </w:p>
    <w:p w:rsidR="00EB1225" w:rsidRPr="00EE6A4E" w:rsidRDefault="00EB1225" w:rsidP="003249E1">
      <w:pPr>
        <w:tabs>
          <w:tab w:val="num" w:pos="420"/>
        </w:tabs>
        <w:ind w:leftChars="257" w:left="540"/>
        <w:rPr>
          <w:szCs w:val="21"/>
        </w:rPr>
      </w:pPr>
      <w:r w:rsidRPr="00EE6A4E">
        <w:rPr>
          <w:rFonts w:hint="eastAsia"/>
          <w:b/>
          <w:szCs w:val="21"/>
        </w:rPr>
        <w:t>版本号格式</w:t>
      </w:r>
      <w:r w:rsidRPr="00EE6A4E">
        <w:rPr>
          <w:rFonts w:hint="eastAsia"/>
          <w:szCs w:val="21"/>
        </w:rPr>
        <w:t>：</w:t>
      </w:r>
      <w:r w:rsidRPr="00EE6A4E">
        <w:rPr>
          <w:rFonts w:hint="eastAsia"/>
          <w:szCs w:val="21"/>
        </w:rPr>
        <w:t>XX</w:t>
      </w:r>
      <w:r w:rsidRPr="00EE6A4E">
        <w:rPr>
          <w:rFonts w:hint="eastAsia"/>
          <w:szCs w:val="21"/>
        </w:rPr>
        <w:t>。</w:t>
      </w:r>
      <w:r w:rsidRPr="00EE6A4E">
        <w:rPr>
          <w:rFonts w:hint="eastAsia"/>
          <w:szCs w:val="21"/>
        </w:rPr>
        <w:t>XX</w:t>
      </w:r>
      <w:r w:rsidRPr="00EE6A4E">
        <w:rPr>
          <w:rFonts w:hint="eastAsia"/>
          <w:szCs w:val="21"/>
        </w:rPr>
        <w:t>。</w:t>
      </w:r>
      <w:r w:rsidRPr="00EE6A4E">
        <w:rPr>
          <w:rFonts w:hint="eastAsia"/>
          <w:szCs w:val="21"/>
        </w:rPr>
        <w:t>XX</w:t>
      </w:r>
    </w:p>
    <w:p w:rsidR="00EB1225" w:rsidRPr="00EE6A4E" w:rsidRDefault="00EB1225" w:rsidP="003249E1">
      <w:pPr>
        <w:tabs>
          <w:tab w:val="num" w:pos="420"/>
        </w:tabs>
        <w:ind w:leftChars="257" w:left="540"/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ind w:firstLineChars="255" w:firstLine="538"/>
        <w:rPr>
          <w:b/>
          <w:szCs w:val="21"/>
        </w:rPr>
      </w:pPr>
      <w:r w:rsidRPr="00EE6A4E">
        <w:rPr>
          <w:rFonts w:hint="eastAsia"/>
          <w:b/>
          <w:szCs w:val="21"/>
        </w:rPr>
        <w:t>文档说明：</w:t>
      </w:r>
    </w:p>
    <w:p w:rsidR="00EB1225" w:rsidRPr="00EE6A4E" w:rsidRDefault="00EB1225" w:rsidP="003249E1">
      <w:pPr>
        <w:tabs>
          <w:tab w:val="num" w:pos="420"/>
        </w:tabs>
        <w:ind w:firstLineChars="255" w:firstLine="538"/>
        <w:rPr>
          <w:b/>
          <w:szCs w:val="21"/>
        </w:rPr>
      </w:pPr>
    </w:p>
    <w:tbl>
      <w:tblPr>
        <w:tblStyle w:val="a9"/>
        <w:tblW w:w="5148" w:type="dxa"/>
        <w:tblInd w:w="1588" w:type="dxa"/>
        <w:tblLook w:val="01E0"/>
      </w:tblPr>
      <w:tblGrid>
        <w:gridCol w:w="1368"/>
        <w:gridCol w:w="3780"/>
      </w:tblGrid>
      <w:tr w:rsidR="00EB1225" w:rsidRPr="00EE6A4E" w:rsidTr="00E3457E">
        <w:tc>
          <w:tcPr>
            <w:tcW w:w="1368" w:type="dxa"/>
          </w:tcPr>
          <w:p w:rsidR="00EB1225" w:rsidRPr="00EE6A4E" w:rsidRDefault="00EB1225" w:rsidP="003249E1">
            <w:pPr>
              <w:tabs>
                <w:tab w:val="num" w:pos="420"/>
              </w:tabs>
              <w:jc w:val="center"/>
              <w:rPr>
                <w:b/>
                <w:szCs w:val="21"/>
              </w:rPr>
            </w:pPr>
            <w:r w:rsidRPr="00EE6A4E">
              <w:rPr>
                <w:rFonts w:hint="eastAsia"/>
                <w:b/>
                <w:szCs w:val="21"/>
              </w:rPr>
              <w:t>编写类型</w:t>
            </w:r>
          </w:p>
        </w:tc>
        <w:tc>
          <w:tcPr>
            <w:tcW w:w="3780" w:type="dxa"/>
          </w:tcPr>
          <w:p w:rsidR="00EB1225" w:rsidRPr="00EE6A4E" w:rsidRDefault="00EB1225" w:rsidP="003249E1">
            <w:pPr>
              <w:tabs>
                <w:tab w:val="num" w:pos="420"/>
              </w:tabs>
              <w:jc w:val="center"/>
              <w:rPr>
                <w:b/>
                <w:szCs w:val="21"/>
              </w:rPr>
            </w:pPr>
            <w:r w:rsidRPr="00EE6A4E">
              <w:rPr>
                <w:rFonts w:hint="eastAsia"/>
                <w:b/>
                <w:szCs w:val="21"/>
              </w:rPr>
              <w:t>类型说明</w:t>
            </w:r>
          </w:p>
        </w:tc>
      </w:tr>
      <w:tr w:rsidR="00EB1225" w:rsidRPr="00EE6A4E" w:rsidTr="00E3457E">
        <w:tc>
          <w:tcPr>
            <w:tcW w:w="1368" w:type="dxa"/>
            <w:vAlign w:val="center"/>
          </w:tcPr>
          <w:p w:rsidR="00EB1225" w:rsidRPr="00EE6A4E" w:rsidRDefault="00EB1225" w:rsidP="003249E1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A</w:t>
            </w:r>
          </w:p>
        </w:tc>
        <w:tc>
          <w:tcPr>
            <w:tcW w:w="3780" w:type="dxa"/>
          </w:tcPr>
          <w:p w:rsidR="00EB1225" w:rsidRPr="00EE6A4E" w:rsidRDefault="00EB1225" w:rsidP="003249E1">
            <w:pPr>
              <w:tabs>
                <w:tab w:val="num" w:pos="420"/>
              </w:tabs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建立文档，一般由项目经理填写，用于软件立项，主要模块升级等项目重大改动，修改一级版本号</w:t>
            </w:r>
          </w:p>
        </w:tc>
      </w:tr>
      <w:tr w:rsidR="00EB1225" w:rsidRPr="00EE6A4E" w:rsidTr="00E3457E">
        <w:tc>
          <w:tcPr>
            <w:tcW w:w="1368" w:type="dxa"/>
            <w:vAlign w:val="center"/>
          </w:tcPr>
          <w:p w:rsidR="00EB1225" w:rsidRPr="00EE6A4E" w:rsidRDefault="00EB1225" w:rsidP="003249E1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B</w:t>
            </w:r>
          </w:p>
        </w:tc>
        <w:tc>
          <w:tcPr>
            <w:tcW w:w="3780" w:type="dxa"/>
          </w:tcPr>
          <w:p w:rsidR="00EB1225" w:rsidRPr="00EE6A4E" w:rsidRDefault="00EB1225" w:rsidP="003249E1">
            <w:pPr>
              <w:tabs>
                <w:tab w:val="num" w:pos="420"/>
              </w:tabs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代表增加软件功能，业务逻辑，由业务分析人员填写，修改二级版本号</w:t>
            </w:r>
          </w:p>
        </w:tc>
      </w:tr>
      <w:tr w:rsidR="00EB1225" w:rsidRPr="00EE6A4E" w:rsidTr="00E3457E">
        <w:tc>
          <w:tcPr>
            <w:tcW w:w="1368" w:type="dxa"/>
            <w:vAlign w:val="center"/>
          </w:tcPr>
          <w:p w:rsidR="00EB1225" w:rsidRPr="00EE6A4E" w:rsidRDefault="00EB1225" w:rsidP="003249E1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C</w:t>
            </w:r>
          </w:p>
        </w:tc>
        <w:tc>
          <w:tcPr>
            <w:tcW w:w="3780" w:type="dxa"/>
          </w:tcPr>
          <w:p w:rsidR="00EB1225" w:rsidRPr="00EE6A4E" w:rsidRDefault="00EB1225" w:rsidP="003249E1">
            <w:pPr>
              <w:tabs>
                <w:tab w:val="num" w:pos="420"/>
              </w:tabs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代表修改软件功能，业务逻辑，业务分析人员填写，修改三级版本号</w:t>
            </w:r>
          </w:p>
        </w:tc>
      </w:tr>
    </w:tbl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rPr>
          <w:szCs w:val="21"/>
        </w:rPr>
      </w:pPr>
    </w:p>
    <w:p w:rsidR="00EB1225" w:rsidRDefault="00EB1225" w:rsidP="003249E1">
      <w:pPr>
        <w:tabs>
          <w:tab w:val="num" w:pos="420"/>
        </w:tabs>
        <w:rPr>
          <w:szCs w:val="21"/>
        </w:rPr>
      </w:pPr>
    </w:p>
    <w:p w:rsidR="00EB1225" w:rsidRDefault="00EB1225" w:rsidP="003249E1">
      <w:pPr>
        <w:tabs>
          <w:tab w:val="num" w:pos="420"/>
        </w:tabs>
        <w:rPr>
          <w:szCs w:val="21"/>
        </w:rPr>
      </w:pPr>
    </w:p>
    <w:p w:rsidR="00EB1225" w:rsidRDefault="00EB1225" w:rsidP="003249E1">
      <w:pPr>
        <w:tabs>
          <w:tab w:val="num" w:pos="420"/>
        </w:tabs>
        <w:rPr>
          <w:szCs w:val="21"/>
        </w:rPr>
      </w:pPr>
    </w:p>
    <w:p w:rsidR="00EB1225" w:rsidRDefault="00EB1225" w:rsidP="003249E1">
      <w:pPr>
        <w:tabs>
          <w:tab w:val="num" w:pos="420"/>
        </w:tabs>
        <w:rPr>
          <w:szCs w:val="21"/>
        </w:rPr>
      </w:pPr>
    </w:p>
    <w:p w:rsidR="00EB1225" w:rsidRDefault="00EB1225" w:rsidP="003249E1">
      <w:pPr>
        <w:tabs>
          <w:tab w:val="num" w:pos="420"/>
        </w:tabs>
        <w:rPr>
          <w:szCs w:val="21"/>
        </w:rPr>
      </w:pPr>
    </w:p>
    <w:p w:rsidR="00966C27" w:rsidRDefault="00966C27" w:rsidP="003249E1">
      <w:pPr>
        <w:tabs>
          <w:tab w:val="num" w:pos="420"/>
        </w:tabs>
        <w:ind w:leftChars="257" w:left="540"/>
        <w:jc w:val="center"/>
        <w:rPr>
          <w:szCs w:val="21"/>
        </w:rPr>
      </w:pPr>
    </w:p>
    <w:p w:rsidR="00966C27" w:rsidRPr="00AA66BA" w:rsidRDefault="00966C27" w:rsidP="003249E1">
      <w:pPr>
        <w:tabs>
          <w:tab w:val="num" w:pos="420"/>
        </w:tabs>
        <w:ind w:leftChars="257" w:left="540"/>
        <w:jc w:val="center"/>
        <w:rPr>
          <w:szCs w:val="21"/>
        </w:rPr>
      </w:pPr>
    </w:p>
    <w:p w:rsidR="00EB1225" w:rsidRPr="00EE6A4E" w:rsidRDefault="00EB1225" w:rsidP="003249E1">
      <w:pPr>
        <w:tabs>
          <w:tab w:val="num" w:pos="420"/>
        </w:tabs>
        <w:ind w:leftChars="257" w:left="540"/>
        <w:jc w:val="center"/>
        <w:rPr>
          <w:sz w:val="24"/>
        </w:rPr>
      </w:pPr>
      <w:r>
        <w:rPr>
          <w:rFonts w:hint="eastAsia"/>
          <w:sz w:val="24"/>
        </w:rPr>
        <w:t>修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订</w:t>
      </w:r>
      <w:r w:rsidRPr="00EE6A4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Pr="00EE6A4E">
        <w:rPr>
          <w:rFonts w:hint="eastAsia"/>
          <w:sz w:val="24"/>
        </w:rPr>
        <w:t xml:space="preserve"> </w:t>
      </w:r>
      <w:r w:rsidRPr="00EE6A4E">
        <w:rPr>
          <w:rFonts w:hint="eastAsia"/>
          <w:sz w:val="24"/>
        </w:rPr>
        <w:t>信</w:t>
      </w:r>
      <w:r w:rsidRPr="00EE6A4E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息</w:t>
      </w:r>
    </w:p>
    <w:p w:rsidR="00EB1225" w:rsidRPr="00EE6A4E" w:rsidRDefault="00EB1225" w:rsidP="003249E1">
      <w:pPr>
        <w:tabs>
          <w:tab w:val="num" w:pos="420"/>
        </w:tabs>
        <w:ind w:leftChars="257" w:left="540"/>
        <w:rPr>
          <w:szCs w:val="21"/>
        </w:rPr>
      </w:pPr>
    </w:p>
    <w:tbl>
      <w:tblPr>
        <w:tblStyle w:val="a9"/>
        <w:tblW w:w="8928" w:type="dxa"/>
        <w:tblLook w:val="01E0"/>
      </w:tblPr>
      <w:tblGrid>
        <w:gridCol w:w="1132"/>
        <w:gridCol w:w="992"/>
        <w:gridCol w:w="1196"/>
        <w:gridCol w:w="931"/>
        <w:gridCol w:w="4677"/>
      </w:tblGrid>
      <w:tr w:rsidR="00E23867" w:rsidRPr="00EE6A4E" w:rsidTr="00966C27">
        <w:tc>
          <w:tcPr>
            <w:tcW w:w="1132" w:type="dxa"/>
          </w:tcPr>
          <w:p w:rsidR="00E23867" w:rsidRPr="00EE6A4E" w:rsidRDefault="00E23867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编写类型</w:t>
            </w:r>
          </w:p>
        </w:tc>
        <w:tc>
          <w:tcPr>
            <w:tcW w:w="992" w:type="dxa"/>
          </w:tcPr>
          <w:p w:rsidR="00E23867" w:rsidRPr="00EE6A4E" w:rsidRDefault="00E23867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版本号</w:t>
            </w:r>
          </w:p>
        </w:tc>
        <w:tc>
          <w:tcPr>
            <w:tcW w:w="1196" w:type="dxa"/>
          </w:tcPr>
          <w:p w:rsidR="00E23867" w:rsidRPr="00EE6A4E" w:rsidRDefault="00E23867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日期</w:t>
            </w:r>
          </w:p>
        </w:tc>
        <w:tc>
          <w:tcPr>
            <w:tcW w:w="931" w:type="dxa"/>
          </w:tcPr>
          <w:p w:rsidR="00E23867" w:rsidRPr="00EE6A4E" w:rsidRDefault="00E23867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编写者</w:t>
            </w:r>
          </w:p>
        </w:tc>
        <w:tc>
          <w:tcPr>
            <w:tcW w:w="4677" w:type="dxa"/>
          </w:tcPr>
          <w:p w:rsidR="00E23867" w:rsidRPr="00EE6A4E" w:rsidRDefault="00E23867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23867" w:rsidRPr="00EE6A4E" w:rsidTr="00966C27">
        <w:tc>
          <w:tcPr>
            <w:tcW w:w="1132" w:type="dxa"/>
          </w:tcPr>
          <w:p w:rsidR="00E23867" w:rsidRPr="00EE6A4E" w:rsidRDefault="00E23867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A</w:t>
            </w:r>
          </w:p>
        </w:tc>
        <w:tc>
          <w:tcPr>
            <w:tcW w:w="992" w:type="dxa"/>
          </w:tcPr>
          <w:p w:rsidR="00E23867" w:rsidRPr="00EE6A4E" w:rsidRDefault="00E23867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1</w:t>
            </w:r>
            <w:r w:rsidR="003225DB">
              <w:rPr>
                <w:rFonts w:hint="eastAsia"/>
                <w:szCs w:val="21"/>
              </w:rPr>
              <w:t>.</w:t>
            </w:r>
            <w:r w:rsidRPr="00EE6A4E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.</w:t>
            </w:r>
            <w:r w:rsidRPr="00EE6A4E">
              <w:rPr>
                <w:rFonts w:hint="eastAsia"/>
                <w:szCs w:val="21"/>
              </w:rPr>
              <w:t>0</w:t>
            </w:r>
          </w:p>
        </w:tc>
        <w:tc>
          <w:tcPr>
            <w:tcW w:w="1196" w:type="dxa"/>
          </w:tcPr>
          <w:p w:rsidR="00E23867" w:rsidRPr="00EE6A4E" w:rsidRDefault="00E23867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2012-12-09</w:t>
            </w:r>
          </w:p>
        </w:tc>
        <w:tc>
          <w:tcPr>
            <w:tcW w:w="931" w:type="dxa"/>
          </w:tcPr>
          <w:p w:rsidR="00E23867" w:rsidRPr="00EE6A4E" w:rsidRDefault="00E23867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 w:rsidRPr="00EE6A4E">
              <w:rPr>
                <w:rFonts w:hint="eastAsia"/>
                <w:szCs w:val="21"/>
              </w:rPr>
              <w:t>伍尚彬</w:t>
            </w:r>
          </w:p>
        </w:tc>
        <w:tc>
          <w:tcPr>
            <w:tcW w:w="4677" w:type="dxa"/>
          </w:tcPr>
          <w:p w:rsidR="00E23867" w:rsidRPr="00EE6A4E" w:rsidRDefault="003225DB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开始编写</w:t>
            </w:r>
          </w:p>
        </w:tc>
      </w:tr>
      <w:tr w:rsidR="003225DB" w:rsidRPr="00EE6A4E" w:rsidTr="00966C27">
        <w:tc>
          <w:tcPr>
            <w:tcW w:w="1132" w:type="dxa"/>
          </w:tcPr>
          <w:p w:rsidR="003225DB" w:rsidRPr="00EE6A4E" w:rsidRDefault="003225DB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992" w:type="dxa"/>
          </w:tcPr>
          <w:p w:rsidR="003225DB" w:rsidRPr="00EE6A4E" w:rsidRDefault="00D65F14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  <w:r w:rsidR="003225DB">
              <w:rPr>
                <w:rFonts w:hint="eastAsia"/>
                <w:szCs w:val="21"/>
              </w:rPr>
              <w:t>.0</w:t>
            </w:r>
          </w:p>
        </w:tc>
        <w:tc>
          <w:tcPr>
            <w:tcW w:w="1196" w:type="dxa"/>
          </w:tcPr>
          <w:p w:rsidR="003225DB" w:rsidRDefault="003225DB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2012-12-10</w:t>
            </w:r>
          </w:p>
        </w:tc>
        <w:tc>
          <w:tcPr>
            <w:tcW w:w="931" w:type="dxa"/>
          </w:tcPr>
          <w:p w:rsidR="003225DB" w:rsidRPr="00EE6A4E" w:rsidRDefault="003225DB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伍尚彬</w:t>
            </w:r>
          </w:p>
        </w:tc>
        <w:tc>
          <w:tcPr>
            <w:tcW w:w="4677" w:type="dxa"/>
          </w:tcPr>
          <w:p w:rsidR="003225DB" w:rsidRDefault="003225DB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完善文档信息</w:t>
            </w:r>
            <w:r w:rsidR="0034288D">
              <w:rPr>
                <w:rFonts w:hint="eastAsia"/>
                <w:szCs w:val="21"/>
              </w:rPr>
              <w:t>，增加“系统报表管理模块”</w:t>
            </w:r>
          </w:p>
          <w:p w:rsidR="007F3BB2" w:rsidRPr="00EE6A4E" w:rsidRDefault="007F3BB2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细化“项目信息管理模块”，“项目进度</w:t>
            </w:r>
            <w:r w:rsidR="003417B8">
              <w:rPr>
                <w:rFonts w:hint="eastAsia"/>
                <w:szCs w:val="21"/>
              </w:rPr>
              <w:t>信息</w:t>
            </w:r>
            <w:r>
              <w:rPr>
                <w:rFonts w:hint="eastAsia"/>
                <w:szCs w:val="21"/>
              </w:rPr>
              <w:t>管理模块”</w:t>
            </w:r>
          </w:p>
        </w:tc>
      </w:tr>
      <w:tr w:rsidR="008D47D9" w:rsidRPr="00EE6A4E" w:rsidTr="00966C27">
        <w:tc>
          <w:tcPr>
            <w:tcW w:w="1132" w:type="dxa"/>
          </w:tcPr>
          <w:p w:rsidR="008D47D9" w:rsidRDefault="00024252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992" w:type="dxa"/>
          </w:tcPr>
          <w:p w:rsidR="008D47D9" w:rsidRDefault="00024252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1E1F33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.0</w:t>
            </w:r>
          </w:p>
        </w:tc>
        <w:tc>
          <w:tcPr>
            <w:tcW w:w="1196" w:type="dxa"/>
          </w:tcPr>
          <w:p w:rsidR="008D47D9" w:rsidRDefault="00024252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2012-12-11</w:t>
            </w:r>
          </w:p>
        </w:tc>
        <w:tc>
          <w:tcPr>
            <w:tcW w:w="931" w:type="dxa"/>
          </w:tcPr>
          <w:p w:rsidR="008D47D9" w:rsidRDefault="00024252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伍尚彬</w:t>
            </w:r>
          </w:p>
        </w:tc>
        <w:tc>
          <w:tcPr>
            <w:tcW w:w="4677" w:type="dxa"/>
          </w:tcPr>
          <w:p w:rsidR="008D47D9" w:rsidRDefault="00024252" w:rsidP="00966C27">
            <w:pPr>
              <w:tabs>
                <w:tab w:val="num" w:pos="42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完善文档信息</w:t>
            </w:r>
            <w:r w:rsidR="0023349C">
              <w:rPr>
                <w:rFonts w:hint="eastAsia"/>
                <w:szCs w:val="21"/>
              </w:rPr>
              <w:t>，完成文档编写</w:t>
            </w:r>
          </w:p>
        </w:tc>
      </w:tr>
    </w:tbl>
    <w:p w:rsidR="00EB1225" w:rsidRPr="00EE6A4E" w:rsidRDefault="00EB1225" w:rsidP="003249E1">
      <w:pPr>
        <w:tabs>
          <w:tab w:val="num" w:pos="420"/>
        </w:tabs>
        <w:ind w:leftChars="257" w:left="540"/>
        <w:rPr>
          <w:szCs w:val="21"/>
        </w:rPr>
      </w:pPr>
    </w:p>
    <w:p w:rsidR="00413CAE" w:rsidRDefault="00413CAE" w:rsidP="003249E1">
      <w:pPr>
        <w:pStyle w:val="a6"/>
        <w:rPr>
          <w:rStyle w:val="a7"/>
          <w:sz w:val="34"/>
          <w:szCs w:val="34"/>
        </w:rPr>
      </w:pPr>
    </w:p>
    <w:p w:rsidR="00413CAE" w:rsidRDefault="00413CAE" w:rsidP="003249E1">
      <w:pPr>
        <w:widowControl/>
        <w:jc w:val="left"/>
        <w:rPr>
          <w:rStyle w:val="a7"/>
          <w:rFonts w:ascii="宋体" w:hAnsi="宋体" w:cs="宋体"/>
          <w:kern w:val="0"/>
          <w:sz w:val="34"/>
          <w:szCs w:val="34"/>
        </w:rPr>
      </w:pPr>
      <w:r>
        <w:rPr>
          <w:rStyle w:val="a7"/>
          <w:sz w:val="34"/>
          <w:szCs w:val="34"/>
        </w:rPr>
        <w:br w:type="page"/>
      </w:r>
    </w:p>
    <w:p w:rsidR="001F0F86" w:rsidRPr="008A4F2F" w:rsidRDefault="001F0F86" w:rsidP="003249E1">
      <w:pPr>
        <w:pStyle w:val="a6"/>
        <w:rPr>
          <w:rFonts w:ascii="黑体" w:eastAsia="黑体"/>
          <w:sz w:val="28"/>
          <w:szCs w:val="28"/>
        </w:rPr>
      </w:pPr>
      <w:r w:rsidRPr="008A4F2F">
        <w:rPr>
          <w:rStyle w:val="a7"/>
          <w:rFonts w:ascii="黑体" w:eastAsia="黑体" w:hint="eastAsia"/>
          <w:sz w:val="28"/>
          <w:szCs w:val="28"/>
        </w:rPr>
        <w:lastRenderedPageBreak/>
        <w:t>架构理念：</w:t>
      </w:r>
      <w:r w:rsidR="00997C23" w:rsidRPr="008A4F2F">
        <w:rPr>
          <w:rFonts w:ascii="黑体" w:eastAsia="黑体" w:hint="eastAsia"/>
          <w:sz w:val="28"/>
          <w:szCs w:val="28"/>
        </w:rPr>
        <w:t xml:space="preserve"> </w:t>
      </w:r>
    </w:p>
    <w:p w:rsidR="001F0F86" w:rsidRPr="008A4F2F" w:rsidRDefault="001F0F86" w:rsidP="003249E1">
      <w:pPr>
        <w:pStyle w:val="a6"/>
        <w:ind w:leftChars="-271" w:left="-4" w:hangingChars="201" w:hanging="565"/>
        <w:rPr>
          <w:rFonts w:ascii="黑体" w:eastAsia="黑体"/>
          <w:sz w:val="28"/>
          <w:szCs w:val="28"/>
        </w:rPr>
      </w:pPr>
      <w:r w:rsidRPr="008A4F2F">
        <w:rPr>
          <w:rStyle w:val="a7"/>
          <w:rFonts w:eastAsia="黑体" w:hint="eastAsia"/>
          <w:sz w:val="28"/>
          <w:szCs w:val="28"/>
        </w:rPr>
        <w:t>    </w:t>
      </w:r>
      <w:r w:rsidRPr="008A4F2F">
        <w:rPr>
          <w:rStyle w:val="a7"/>
          <w:rFonts w:ascii="黑体" w:eastAsia="黑体" w:hint="eastAsia"/>
          <w:sz w:val="28"/>
          <w:szCs w:val="28"/>
        </w:rPr>
        <w:t>主要模块：</w:t>
      </w:r>
    </w:p>
    <w:p w:rsidR="001F0F86" w:rsidRPr="00C322E2" w:rsidRDefault="001F0F86" w:rsidP="00C322E2">
      <w:pPr>
        <w:pStyle w:val="a6"/>
        <w:numPr>
          <w:ilvl w:val="2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 w:hint="eastAsia"/>
        </w:rPr>
        <w:t>系统配置管理框架 </w:t>
      </w:r>
    </w:p>
    <w:p w:rsidR="001F0F86" w:rsidRPr="00C322E2" w:rsidRDefault="00997C23" w:rsidP="00C322E2">
      <w:pPr>
        <w:pStyle w:val="a6"/>
        <w:numPr>
          <w:ilvl w:val="2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 w:hint="eastAsia"/>
        </w:rPr>
        <w:t>日志系统</w:t>
      </w:r>
    </w:p>
    <w:p w:rsidR="001F0F86" w:rsidRPr="00C322E2" w:rsidRDefault="001F0F86" w:rsidP="00C322E2">
      <w:pPr>
        <w:pStyle w:val="a6"/>
        <w:numPr>
          <w:ilvl w:val="2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 w:hint="eastAsia"/>
        </w:rPr>
        <w:t>系统公共工具类库</w:t>
      </w:r>
    </w:p>
    <w:p w:rsidR="001F0F86" w:rsidRPr="00C322E2" w:rsidRDefault="001F0F86" w:rsidP="00C322E2">
      <w:pPr>
        <w:pStyle w:val="a6"/>
        <w:numPr>
          <w:ilvl w:val="3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/>
        </w:rPr>
        <w:t>时间/日期处理类</w:t>
      </w:r>
    </w:p>
    <w:p w:rsidR="001F0F86" w:rsidRPr="00C322E2" w:rsidRDefault="001F0F86" w:rsidP="00C322E2">
      <w:pPr>
        <w:pStyle w:val="a6"/>
        <w:numPr>
          <w:ilvl w:val="3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/>
        </w:rPr>
        <w:t>一般字符串处理类</w:t>
      </w:r>
    </w:p>
    <w:p w:rsidR="001F0F86" w:rsidRPr="00C322E2" w:rsidRDefault="001F0F86" w:rsidP="00C322E2">
      <w:pPr>
        <w:pStyle w:val="a6"/>
        <w:numPr>
          <w:ilvl w:val="3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/>
        </w:rPr>
        <w:t>加/解密类</w:t>
      </w:r>
    </w:p>
    <w:p w:rsidR="001F0F86" w:rsidRPr="00C322E2" w:rsidRDefault="001F0F86" w:rsidP="00C322E2">
      <w:pPr>
        <w:pStyle w:val="a6"/>
        <w:numPr>
          <w:ilvl w:val="3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/>
        </w:rPr>
        <w:t>SQL</w:t>
      </w:r>
      <w:r w:rsidR="007D3516">
        <w:rPr>
          <w:rFonts w:asciiTheme="minorEastAsia" w:eastAsiaTheme="minorEastAsia" w:hAnsiTheme="minorEastAsia" w:hint="eastAsia"/>
        </w:rPr>
        <w:t>/HQL</w:t>
      </w:r>
      <w:r w:rsidRPr="00C322E2">
        <w:rPr>
          <w:rFonts w:asciiTheme="minorEastAsia" w:eastAsiaTheme="minorEastAsia" w:hAnsiTheme="minorEastAsia"/>
        </w:rPr>
        <w:t>语句处理类</w:t>
      </w:r>
    </w:p>
    <w:p w:rsidR="001F0F86" w:rsidRPr="00C322E2" w:rsidRDefault="001F0F86" w:rsidP="00C322E2">
      <w:pPr>
        <w:pStyle w:val="a6"/>
        <w:numPr>
          <w:ilvl w:val="3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/>
        </w:rPr>
        <w:t>配置管理类 </w:t>
      </w:r>
    </w:p>
    <w:p w:rsidR="001F0F86" w:rsidRPr="00C322E2" w:rsidRDefault="001F0F86" w:rsidP="00C322E2">
      <w:pPr>
        <w:pStyle w:val="a6"/>
        <w:numPr>
          <w:ilvl w:val="3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/>
        </w:rPr>
        <w:t>反射处理类</w:t>
      </w:r>
    </w:p>
    <w:p w:rsidR="001F0F86" w:rsidRPr="00C322E2" w:rsidRDefault="001F0F86" w:rsidP="00C322E2">
      <w:pPr>
        <w:pStyle w:val="a6"/>
        <w:numPr>
          <w:ilvl w:val="3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/>
        </w:rPr>
        <w:t>数据库辅助类（序列生成类，随机数产生类，元数据处理类）</w:t>
      </w:r>
    </w:p>
    <w:p w:rsidR="001F0F86" w:rsidRPr="00C322E2" w:rsidRDefault="001F0F86" w:rsidP="00C322E2">
      <w:pPr>
        <w:pStyle w:val="a6"/>
        <w:numPr>
          <w:ilvl w:val="3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/>
        </w:rPr>
        <w:t>线程池管理类</w:t>
      </w:r>
    </w:p>
    <w:p w:rsidR="001F0F86" w:rsidRPr="00C322E2" w:rsidRDefault="001F0F86" w:rsidP="00C322E2">
      <w:pPr>
        <w:pStyle w:val="a6"/>
        <w:numPr>
          <w:ilvl w:val="3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/>
        </w:rPr>
        <w:t>系统自动化管理类</w:t>
      </w:r>
    </w:p>
    <w:p w:rsidR="001F0F86" w:rsidRPr="00C322E2" w:rsidRDefault="001F0F86" w:rsidP="00C322E2">
      <w:pPr>
        <w:pStyle w:val="a6"/>
        <w:numPr>
          <w:ilvl w:val="2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 w:hint="eastAsia"/>
        </w:rPr>
        <w:t>系统用户管理系统</w:t>
      </w:r>
    </w:p>
    <w:p w:rsidR="001F0F86" w:rsidRDefault="001F0F86" w:rsidP="00C322E2">
      <w:pPr>
        <w:pStyle w:val="a6"/>
        <w:numPr>
          <w:ilvl w:val="2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 w:hint="eastAsia"/>
        </w:rPr>
        <w:t>项目信息管理系统</w:t>
      </w:r>
    </w:p>
    <w:p w:rsidR="00934700" w:rsidRDefault="00934700" w:rsidP="00792341">
      <w:pPr>
        <w:pStyle w:val="a6"/>
        <w:numPr>
          <w:ilvl w:val="3"/>
          <w:numId w:val="7"/>
        </w:numPr>
        <w:spacing w:line="360" w:lineRule="auto"/>
        <w:ind w:left="709" w:hanging="14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项目人员信息管理</w:t>
      </w:r>
    </w:p>
    <w:p w:rsidR="00934700" w:rsidRPr="00C322E2" w:rsidRDefault="00934700" w:rsidP="00792341">
      <w:pPr>
        <w:pStyle w:val="a6"/>
        <w:numPr>
          <w:ilvl w:val="3"/>
          <w:numId w:val="7"/>
        </w:numPr>
        <w:spacing w:line="360" w:lineRule="auto"/>
        <w:ind w:left="709" w:hanging="14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项目人员权限管理</w:t>
      </w:r>
    </w:p>
    <w:p w:rsidR="001F0F86" w:rsidRDefault="001F0F86" w:rsidP="00C322E2">
      <w:pPr>
        <w:pStyle w:val="a6"/>
        <w:numPr>
          <w:ilvl w:val="2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 w:hint="eastAsia"/>
        </w:rPr>
        <w:t>项目进度信息管理模块</w:t>
      </w:r>
    </w:p>
    <w:p w:rsidR="00934700" w:rsidRDefault="00934700" w:rsidP="00274F44">
      <w:pPr>
        <w:pStyle w:val="a6"/>
        <w:numPr>
          <w:ilvl w:val="3"/>
          <w:numId w:val="7"/>
        </w:numPr>
        <w:spacing w:line="360" w:lineRule="auto"/>
        <w:ind w:left="709" w:hanging="14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项目任务</w:t>
      </w:r>
      <w:r w:rsidR="00A94CEE">
        <w:rPr>
          <w:rFonts w:asciiTheme="minorEastAsia" w:eastAsiaTheme="minorEastAsia" w:hAnsiTheme="minorEastAsia" w:hint="eastAsia"/>
        </w:rPr>
        <w:t>/活动</w:t>
      </w:r>
      <w:r>
        <w:rPr>
          <w:rFonts w:asciiTheme="minorEastAsia" w:eastAsiaTheme="minorEastAsia" w:hAnsiTheme="minorEastAsia" w:hint="eastAsia"/>
        </w:rPr>
        <w:t>信息管理</w:t>
      </w:r>
    </w:p>
    <w:p w:rsidR="00934700" w:rsidRPr="00C322E2" w:rsidRDefault="00934700" w:rsidP="00274F44">
      <w:pPr>
        <w:pStyle w:val="a6"/>
        <w:numPr>
          <w:ilvl w:val="3"/>
          <w:numId w:val="7"/>
        </w:numPr>
        <w:spacing w:line="360" w:lineRule="auto"/>
        <w:ind w:left="709" w:hanging="14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项目文档信息管理</w:t>
      </w:r>
    </w:p>
    <w:p w:rsidR="001F0F86" w:rsidRPr="00C322E2" w:rsidRDefault="001F0F86" w:rsidP="00C322E2">
      <w:pPr>
        <w:pStyle w:val="a6"/>
        <w:numPr>
          <w:ilvl w:val="2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 w:hint="eastAsia"/>
        </w:rPr>
        <w:t>系统权限管理模块</w:t>
      </w:r>
    </w:p>
    <w:p w:rsidR="001F0F86" w:rsidRPr="00C322E2" w:rsidRDefault="00B67C0C" w:rsidP="00C322E2">
      <w:pPr>
        <w:pStyle w:val="a6"/>
        <w:numPr>
          <w:ilvl w:val="2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 w:hint="eastAsia"/>
        </w:rPr>
        <w:t>系统菜单管理</w:t>
      </w:r>
      <w:r w:rsidR="001F0F86" w:rsidRPr="00C322E2">
        <w:rPr>
          <w:rFonts w:asciiTheme="minorEastAsia" w:eastAsiaTheme="minorEastAsia" w:hAnsiTheme="minorEastAsia" w:hint="eastAsia"/>
        </w:rPr>
        <w:t>模块</w:t>
      </w:r>
    </w:p>
    <w:p w:rsidR="001F0F86" w:rsidRPr="00C322E2" w:rsidRDefault="001F0F86" w:rsidP="00C322E2">
      <w:pPr>
        <w:pStyle w:val="a6"/>
        <w:numPr>
          <w:ilvl w:val="2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 w:hint="eastAsia"/>
        </w:rPr>
        <w:t>系统角色管理模块</w:t>
      </w:r>
    </w:p>
    <w:p w:rsidR="001F0F86" w:rsidRPr="00C322E2" w:rsidRDefault="001F0F86" w:rsidP="00C322E2">
      <w:pPr>
        <w:pStyle w:val="a6"/>
        <w:numPr>
          <w:ilvl w:val="2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 w:hint="eastAsia"/>
        </w:rPr>
        <w:t>项目论坛模块（发布、解决 bug）</w:t>
      </w:r>
    </w:p>
    <w:p w:rsidR="001F0F86" w:rsidRDefault="001F0F86" w:rsidP="00C322E2">
      <w:pPr>
        <w:pStyle w:val="a6"/>
        <w:numPr>
          <w:ilvl w:val="2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 w:hint="eastAsia"/>
        </w:rPr>
        <w:t>系统界面方案（待定）  </w:t>
      </w:r>
    </w:p>
    <w:p w:rsidR="005545A5" w:rsidRPr="00C322E2" w:rsidRDefault="005545A5" w:rsidP="00C322E2">
      <w:pPr>
        <w:pStyle w:val="a6"/>
        <w:numPr>
          <w:ilvl w:val="2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系统报表管理模块</w:t>
      </w:r>
    </w:p>
    <w:p w:rsidR="001F0F86" w:rsidRPr="00966C27" w:rsidRDefault="001F0F86" w:rsidP="00D66305">
      <w:pPr>
        <w:pStyle w:val="a6"/>
        <w:numPr>
          <w:ilvl w:val="2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 w:rsidRPr="00C322E2">
        <w:rPr>
          <w:rFonts w:asciiTheme="minorEastAsia" w:eastAsiaTheme="minorEastAsia" w:hAnsiTheme="minorEastAsia" w:hint="eastAsia"/>
        </w:rPr>
        <w:t>系统插件管理模块</w:t>
      </w:r>
      <w:r>
        <w:t> </w:t>
      </w:r>
    </w:p>
    <w:p w:rsidR="00966C27" w:rsidRPr="00D66305" w:rsidRDefault="00966C27" w:rsidP="00D66305">
      <w:pPr>
        <w:pStyle w:val="a6"/>
        <w:numPr>
          <w:ilvl w:val="2"/>
          <w:numId w:val="7"/>
        </w:numPr>
        <w:spacing w:line="360" w:lineRule="auto"/>
        <w:ind w:leftChars="67" w:left="141" w:firstLineChars="95" w:firstLine="228"/>
        <w:rPr>
          <w:rFonts w:asciiTheme="minorEastAsia" w:eastAsiaTheme="minorEastAsia" w:hAnsiTheme="minorEastAsia"/>
        </w:rPr>
      </w:pPr>
      <w:r>
        <w:rPr>
          <w:rFonts w:hint="eastAsia"/>
        </w:rPr>
        <w:lastRenderedPageBreak/>
        <w:t>系统架构详细设计</w:t>
      </w:r>
    </w:p>
    <w:p w:rsidR="00B81B65" w:rsidRDefault="00B81B65" w:rsidP="003249E1">
      <w:pPr>
        <w:pStyle w:val="a6"/>
      </w:pPr>
    </w:p>
    <w:p w:rsidR="001F0F86" w:rsidRDefault="00D80DAC" w:rsidP="003249E1">
      <w:pPr>
        <w:pStyle w:val="a6"/>
      </w:pPr>
      <w:r>
        <w:rPr>
          <w:rStyle w:val="a7"/>
          <w:rFonts w:hint="eastAsia"/>
          <w:sz w:val="34"/>
          <w:szCs w:val="34"/>
        </w:rPr>
        <w:t>第一阶段</w:t>
      </w:r>
      <w:r w:rsidR="001F0F86">
        <w:rPr>
          <w:rStyle w:val="a7"/>
          <w:sz w:val="34"/>
          <w:szCs w:val="34"/>
        </w:rPr>
        <w:t>思维导图：</w:t>
      </w:r>
    </w:p>
    <w:p w:rsidR="001F0F86" w:rsidRDefault="001F0F86" w:rsidP="003249E1">
      <w:pPr>
        <w:pStyle w:val="a6"/>
        <w:ind w:leftChars="-406" w:left="-853"/>
      </w:pPr>
      <w:r>
        <w:t> </w:t>
      </w:r>
      <w:r>
        <w:rPr>
          <w:noProof/>
        </w:rPr>
        <w:drawing>
          <wp:inline distT="0" distB="0" distL="0" distR="0">
            <wp:extent cx="7241637" cy="2721935"/>
            <wp:effectExtent l="19050" t="0" r="0" b="0"/>
            <wp:docPr id="1" name="图片 0" descr="团队管理平台思维导图（3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团队管理平台思维导图（3）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54677" cy="272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86" w:rsidRDefault="006A79E4" w:rsidP="003249E1">
      <w:pPr>
        <w:pStyle w:val="a6"/>
      </w:pPr>
      <w:hyperlink r:id="rId9" w:history="1">
        <w:r w:rsidR="001F0F86" w:rsidRPr="001F0F86">
          <w:rPr>
            <w:rStyle w:val="a8"/>
            <w:rFonts w:hint="eastAsia"/>
          </w:rPr>
          <w:t>查看大图</w:t>
        </w:r>
      </w:hyperlink>
    </w:p>
    <w:p w:rsidR="00D80DAC" w:rsidRDefault="00D80DAC" w:rsidP="003249E1">
      <w:pPr>
        <w:pStyle w:val="a6"/>
      </w:pPr>
    </w:p>
    <w:p w:rsidR="003257EE" w:rsidRPr="00D80DAC" w:rsidRDefault="00D80DAC" w:rsidP="003249E1">
      <w:pPr>
        <w:pStyle w:val="a6"/>
        <w:rPr>
          <w:rStyle w:val="a7"/>
          <w:sz w:val="34"/>
          <w:szCs w:val="34"/>
        </w:rPr>
      </w:pPr>
      <w:r w:rsidRPr="00D80DAC">
        <w:rPr>
          <w:rStyle w:val="a7"/>
          <w:rFonts w:hint="eastAsia"/>
          <w:sz w:val="34"/>
          <w:szCs w:val="34"/>
        </w:rPr>
        <w:t>修订后的思维导图</w:t>
      </w:r>
    </w:p>
    <w:p w:rsidR="00D80DAC" w:rsidRDefault="00D80DAC" w:rsidP="00D80DAC">
      <w:pPr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noProof/>
          <w:sz w:val="44"/>
          <w:szCs w:val="44"/>
        </w:rPr>
        <w:drawing>
          <wp:inline distT="0" distB="0" distL="0" distR="0">
            <wp:extent cx="6804972" cy="2828260"/>
            <wp:effectExtent l="19050" t="0" r="0" b="0"/>
            <wp:docPr id="2" name="图片 1" descr="团队管理平台思维导图（4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团队管理平台思维导图（4）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2683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E4" w:rsidRDefault="006A79E4" w:rsidP="003249E1">
      <w:hyperlink r:id="rId11" w:history="1">
        <w:r w:rsidR="00D80DAC" w:rsidRPr="00D80DAC">
          <w:rPr>
            <w:rStyle w:val="a8"/>
            <w:rFonts w:ascii="宋体" w:hAnsi="宋体" w:hint="eastAsia"/>
            <w:sz w:val="24"/>
            <w:szCs w:val="24"/>
          </w:rPr>
          <w:t>查看大图</w:t>
        </w:r>
      </w:hyperlink>
    </w:p>
    <w:p w:rsidR="00F50CE4" w:rsidRDefault="00F50CE4" w:rsidP="003249E1"/>
    <w:p w:rsidR="008A4F2F" w:rsidRPr="00494FCF" w:rsidRDefault="008A4F2F" w:rsidP="003249E1">
      <w:pPr>
        <w:rPr>
          <w:rFonts w:ascii="黑体" w:eastAsia="黑体"/>
          <w:sz w:val="44"/>
          <w:szCs w:val="44"/>
        </w:rPr>
      </w:pPr>
      <w:r w:rsidRPr="008A4F2F">
        <w:rPr>
          <w:rFonts w:ascii="黑体" w:eastAsia="黑体" w:hint="eastAsia"/>
          <w:sz w:val="44"/>
          <w:szCs w:val="44"/>
        </w:rPr>
        <w:t>架构模块说明</w:t>
      </w:r>
    </w:p>
    <w:p w:rsidR="008A4F2F" w:rsidRPr="008A4F2F" w:rsidRDefault="008A4F2F" w:rsidP="003249E1">
      <w:pPr>
        <w:pStyle w:val="a6"/>
        <w:rPr>
          <w:rFonts w:ascii="黑体" w:eastAsia="黑体"/>
          <w:sz w:val="28"/>
          <w:szCs w:val="28"/>
        </w:rPr>
      </w:pPr>
      <w:r w:rsidRPr="008A4F2F">
        <w:rPr>
          <w:rFonts w:ascii="黑体" w:eastAsia="黑体" w:hint="eastAsia"/>
          <w:sz w:val="28"/>
          <w:szCs w:val="28"/>
        </w:rPr>
        <w:t>系统配置管理框架</w:t>
      </w:r>
      <w:r w:rsidRPr="008A4F2F">
        <w:rPr>
          <w:rFonts w:eastAsia="黑体" w:hint="eastAsia"/>
          <w:sz w:val="28"/>
          <w:szCs w:val="28"/>
        </w:rPr>
        <w:t> </w:t>
      </w:r>
    </w:p>
    <w:p w:rsidR="00AB35DC" w:rsidRDefault="00AB35DC" w:rsidP="003249E1">
      <w:pPr>
        <w:pStyle w:val="a6"/>
        <w:ind w:firstLineChars="177"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系统配置管理分为两大模块：</w:t>
      </w:r>
    </w:p>
    <w:p w:rsidR="008A4F2F" w:rsidRDefault="00BE28B1" w:rsidP="00BE28B1">
      <w:pPr>
        <w:pStyle w:val="a6"/>
        <w:ind w:firstLineChars="236" w:firstLine="56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1）</w:t>
      </w:r>
      <w:r w:rsidR="00AB35DC">
        <w:rPr>
          <w:rFonts w:asciiTheme="minorEastAsia" w:eastAsiaTheme="minorEastAsia" w:hAnsiTheme="minorEastAsia" w:hint="eastAsia"/>
        </w:rPr>
        <w:t>系统必备配置：</w:t>
      </w:r>
    </w:p>
    <w:p w:rsidR="00C708CB" w:rsidRDefault="00C708CB" w:rsidP="003249E1">
      <w:pPr>
        <w:pStyle w:val="a6"/>
        <w:ind w:left="840" w:firstLineChars="177"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该部分包括所有系统运行所必须的配置项，配置形式：硬编码；载体：配置文件</w:t>
      </w:r>
      <w:r w:rsidR="00737D92">
        <w:rPr>
          <w:rFonts w:asciiTheme="minorEastAsia" w:eastAsiaTheme="minorEastAsia" w:hAnsiTheme="minorEastAsia" w:hint="eastAsia"/>
        </w:rPr>
        <w:t>（属性文件或者xml</w:t>
      </w:r>
      <w:r w:rsidR="0050373D">
        <w:rPr>
          <w:rFonts w:asciiTheme="minorEastAsia" w:eastAsiaTheme="minorEastAsia" w:hAnsiTheme="minorEastAsia" w:hint="eastAsia"/>
        </w:rPr>
        <w:t>文件</w:t>
      </w:r>
      <w:r w:rsidR="00737D92">
        <w:rPr>
          <w:rFonts w:asciiTheme="minorEastAsia" w:eastAsiaTheme="minorEastAsia" w:hAnsiTheme="minorEastAsia" w:hint="eastAsia"/>
        </w:rPr>
        <w:t>）</w:t>
      </w:r>
      <w:r>
        <w:rPr>
          <w:rFonts w:asciiTheme="minorEastAsia" w:eastAsiaTheme="minorEastAsia" w:hAnsiTheme="minorEastAsia" w:hint="eastAsia"/>
        </w:rPr>
        <w:t>；包括：</w:t>
      </w:r>
    </w:p>
    <w:p w:rsidR="00AB35DC" w:rsidRPr="00B801F0" w:rsidRDefault="00C708CB" w:rsidP="003249E1">
      <w:pPr>
        <w:pStyle w:val="a6"/>
        <w:numPr>
          <w:ilvl w:val="0"/>
          <w:numId w:val="12"/>
        </w:numPr>
        <w:rPr>
          <w:rFonts w:asciiTheme="minorEastAsia" w:eastAsiaTheme="minorEastAsia" w:hAnsiTheme="minorEastAsia"/>
          <w:i/>
        </w:rPr>
      </w:pPr>
      <w:r w:rsidRPr="00B801F0">
        <w:rPr>
          <w:rFonts w:asciiTheme="minorEastAsia" w:eastAsiaTheme="minorEastAsia" w:hAnsiTheme="minorEastAsia" w:hint="eastAsia"/>
          <w:i/>
        </w:rPr>
        <w:t>系统数据库配置</w:t>
      </w:r>
      <w:r w:rsidR="00875664" w:rsidRPr="00B801F0">
        <w:rPr>
          <w:rFonts w:asciiTheme="minorEastAsia" w:eastAsiaTheme="minorEastAsia" w:hAnsiTheme="minorEastAsia" w:hint="eastAsia"/>
          <w:i/>
        </w:rPr>
        <w:t>，（包括：数据库驱动/连接池配置）</w:t>
      </w:r>
      <w:r w:rsidR="00D8658D" w:rsidRPr="00B801F0">
        <w:rPr>
          <w:rFonts w:asciiTheme="minorEastAsia" w:eastAsiaTheme="minorEastAsia" w:hAnsiTheme="minorEastAsia" w:hint="eastAsia"/>
          <w:i/>
        </w:rPr>
        <w:t>；</w:t>
      </w:r>
    </w:p>
    <w:p w:rsidR="00D8658D" w:rsidRPr="00B801F0" w:rsidRDefault="00D8658D" w:rsidP="003249E1">
      <w:pPr>
        <w:pStyle w:val="a6"/>
        <w:numPr>
          <w:ilvl w:val="0"/>
          <w:numId w:val="12"/>
        </w:numPr>
        <w:rPr>
          <w:rFonts w:asciiTheme="minorEastAsia" w:eastAsiaTheme="minorEastAsia" w:hAnsiTheme="minorEastAsia"/>
          <w:i/>
        </w:rPr>
      </w:pPr>
      <w:r w:rsidRPr="00B801F0">
        <w:rPr>
          <w:rFonts w:asciiTheme="minorEastAsia" w:eastAsiaTheme="minorEastAsia" w:hAnsiTheme="minorEastAsia" w:hint="eastAsia"/>
          <w:i/>
        </w:rPr>
        <w:t>系统基础架构必须配置文件；</w:t>
      </w:r>
    </w:p>
    <w:p w:rsidR="00C708CB" w:rsidRPr="00B801F0" w:rsidRDefault="00875664" w:rsidP="003249E1">
      <w:pPr>
        <w:pStyle w:val="a6"/>
        <w:numPr>
          <w:ilvl w:val="0"/>
          <w:numId w:val="12"/>
        </w:numPr>
        <w:rPr>
          <w:rFonts w:asciiTheme="minorEastAsia" w:eastAsiaTheme="minorEastAsia" w:hAnsiTheme="minorEastAsia"/>
          <w:i/>
        </w:rPr>
      </w:pPr>
      <w:r w:rsidRPr="00B801F0">
        <w:rPr>
          <w:rFonts w:asciiTheme="minorEastAsia" w:eastAsiaTheme="minorEastAsia" w:hAnsiTheme="minorEastAsia" w:hint="eastAsia"/>
          <w:i/>
        </w:rPr>
        <w:t>构建数据库所需的脚本</w:t>
      </w:r>
      <w:r w:rsidR="00D8658D" w:rsidRPr="00B801F0">
        <w:rPr>
          <w:rFonts w:asciiTheme="minorEastAsia" w:eastAsiaTheme="minorEastAsia" w:hAnsiTheme="minorEastAsia" w:hint="eastAsia"/>
          <w:i/>
        </w:rPr>
        <w:t>；</w:t>
      </w:r>
    </w:p>
    <w:p w:rsidR="00D8658D" w:rsidRPr="00B801F0" w:rsidRDefault="00D8658D" w:rsidP="003249E1">
      <w:pPr>
        <w:pStyle w:val="a6"/>
        <w:numPr>
          <w:ilvl w:val="0"/>
          <w:numId w:val="12"/>
        </w:numPr>
        <w:rPr>
          <w:rFonts w:asciiTheme="minorEastAsia" w:eastAsiaTheme="minorEastAsia" w:hAnsiTheme="minorEastAsia"/>
          <w:i/>
        </w:rPr>
      </w:pPr>
      <w:r w:rsidRPr="00B801F0">
        <w:rPr>
          <w:rFonts w:asciiTheme="minorEastAsia" w:eastAsiaTheme="minorEastAsia" w:hAnsiTheme="minorEastAsia" w:hint="eastAsia"/>
          <w:i/>
        </w:rPr>
        <w:t>系统基础</w:t>
      </w:r>
      <w:r w:rsidR="003A7C73" w:rsidRPr="00B801F0">
        <w:rPr>
          <w:rFonts w:asciiTheme="minorEastAsia" w:eastAsiaTheme="minorEastAsia" w:hAnsiTheme="minorEastAsia" w:hint="eastAsia"/>
          <w:i/>
        </w:rPr>
        <w:t>业务/功能</w:t>
      </w:r>
      <w:r w:rsidRPr="00B801F0">
        <w:rPr>
          <w:rFonts w:asciiTheme="minorEastAsia" w:eastAsiaTheme="minorEastAsia" w:hAnsiTheme="minorEastAsia" w:hint="eastAsia"/>
          <w:i/>
        </w:rPr>
        <w:t>架构自动化构建所需脚本</w:t>
      </w:r>
    </w:p>
    <w:p w:rsidR="00AB35DC" w:rsidRDefault="00BE28B1" w:rsidP="00BE28B1">
      <w:pPr>
        <w:pStyle w:val="a6"/>
        <w:ind w:firstLineChars="236" w:firstLine="56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2）</w:t>
      </w:r>
      <w:r w:rsidR="00516BF8">
        <w:rPr>
          <w:rFonts w:asciiTheme="minorEastAsia" w:eastAsiaTheme="minorEastAsia" w:hAnsiTheme="minorEastAsia" w:hint="eastAsia"/>
        </w:rPr>
        <w:t>应用</w:t>
      </w:r>
      <w:r w:rsidR="00AB35DC">
        <w:rPr>
          <w:rFonts w:asciiTheme="minorEastAsia" w:eastAsiaTheme="minorEastAsia" w:hAnsiTheme="minorEastAsia" w:hint="eastAsia"/>
        </w:rPr>
        <w:t>系统配置：</w:t>
      </w:r>
    </w:p>
    <w:p w:rsidR="00DA0CC7" w:rsidRPr="000E0EF2" w:rsidRDefault="00DA0CC7" w:rsidP="003249E1">
      <w:pPr>
        <w:pStyle w:val="a6"/>
        <w:ind w:left="840" w:firstLineChars="177" w:firstLine="425"/>
        <w:rPr>
          <w:rFonts w:asciiTheme="minorEastAsia" w:eastAsiaTheme="minorEastAsia" w:hAnsiTheme="minorEastAsia"/>
          <w:i/>
        </w:rPr>
      </w:pPr>
      <w:r w:rsidRPr="000E0EF2">
        <w:rPr>
          <w:rFonts w:asciiTheme="minorEastAsia" w:eastAsiaTheme="minorEastAsia" w:hAnsiTheme="minorEastAsia" w:hint="eastAsia"/>
          <w:i/>
        </w:rPr>
        <w:t>该部分包括</w:t>
      </w:r>
      <w:r w:rsidR="00C01B88" w:rsidRPr="000E0EF2">
        <w:rPr>
          <w:rFonts w:asciiTheme="minorEastAsia" w:eastAsiaTheme="minorEastAsia" w:hAnsiTheme="minorEastAsia" w:hint="eastAsia"/>
          <w:i/>
        </w:rPr>
        <w:t>服务平台所有应用子系统的配置，包括应用入口配置，应用开关配置，应用系统自动构建/驱动框架等</w:t>
      </w:r>
      <w:r w:rsidR="0046758C" w:rsidRPr="000E0EF2">
        <w:rPr>
          <w:rFonts w:asciiTheme="minorEastAsia" w:eastAsiaTheme="minorEastAsia" w:hAnsiTheme="minorEastAsia" w:hint="eastAsia"/>
          <w:i/>
        </w:rPr>
        <w:t>。</w:t>
      </w:r>
    </w:p>
    <w:p w:rsidR="008A4F2F" w:rsidRDefault="008A4F2F" w:rsidP="003249E1">
      <w:pPr>
        <w:pStyle w:val="a6"/>
        <w:rPr>
          <w:rFonts w:ascii="黑体" w:eastAsia="黑体"/>
          <w:sz w:val="28"/>
          <w:szCs w:val="28"/>
        </w:rPr>
      </w:pPr>
      <w:r w:rsidRPr="008A4F2F">
        <w:rPr>
          <w:rFonts w:ascii="黑体" w:eastAsia="黑体" w:hint="eastAsia"/>
          <w:sz w:val="28"/>
          <w:szCs w:val="28"/>
        </w:rPr>
        <w:t>日志系统</w:t>
      </w:r>
    </w:p>
    <w:p w:rsidR="001B5F8C" w:rsidRDefault="001B5F8C" w:rsidP="008916D9">
      <w:pPr>
        <w:pStyle w:val="a6"/>
        <w:ind w:firstLineChars="177"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1）日志生成与存放：</w:t>
      </w:r>
    </w:p>
    <w:p w:rsidR="003249E1" w:rsidRPr="000E0EF2" w:rsidRDefault="003249E1" w:rsidP="008916D9">
      <w:pPr>
        <w:pStyle w:val="a6"/>
        <w:ind w:left="840" w:firstLineChars="177" w:firstLine="425"/>
        <w:rPr>
          <w:rFonts w:asciiTheme="minorEastAsia" w:eastAsiaTheme="minorEastAsia" w:hAnsiTheme="minorEastAsia"/>
          <w:i/>
        </w:rPr>
      </w:pPr>
      <w:r w:rsidRPr="000E0EF2">
        <w:rPr>
          <w:rFonts w:asciiTheme="minorEastAsia" w:eastAsiaTheme="minorEastAsia" w:hAnsiTheme="minorEastAsia" w:hint="eastAsia"/>
          <w:i/>
        </w:rPr>
        <w:t>系统日志采用log文件方式</w:t>
      </w:r>
      <w:r w:rsidR="00632D29" w:rsidRPr="000E0EF2">
        <w:rPr>
          <w:rFonts w:asciiTheme="minorEastAsia" w:eastAsiaTheme="minorEastAsia" w:hAnsiTheme="minorEastAsia" w:hint="eastAsia"/>
          <w:i/>
        </w:rPr>
        <w:t>记录</w:t>
      </w:r>
      <w:r w:rsidRPr="000E0EF2">
        <w:rPr>
          <w:rFonts w:asciiTheme="minorEastAsia" w:eastAsiaTheme="minorEastAsia" w:hAnsiTheme="minorEastAsia" w:hint="eastAsia"/>
          <w:i/>
        </w:rPr>
        <w:t>。</w:t>
      </w:r>
      <w:r w:rsidR="00632D29" w:rsidRPr="000E0EF2">
        <w:rPr>
          <w:rFonts w:asciiTheme="minorEastAsia" w:eastAsiaTheme="minorEastAsia" w:hAnsiTheme="minorEastAsia" w:hint="eastAsia"/>
          <w:i/>
        </w:rPr>
        <w:t>存放在特定的系统目录(可配置)中，</w:t>
      </w:r>
      <w:r w:rsidRPr="000E0EF2">
        <w:rPr>
          <w:rFonts w:asciiTheme="minorEastAsia" w:eastAsiaTheme="minorEastAsia" w:hAnsiTheme="minorEastAsia" w:hint="eastAsia"/>
          <w:i/>
        </w:rPr>
        <w:t>不把日志放入数据库减轻数据库负担。采用事件触发</w:t>
      </w:r>
      <w:r w:rsidR="00BE0619" w:rsidRPr="000E0EF2">
        <w:rPr>
          <w:rFonts w:asciiTheme="minorEastAsia" w:eastAsiaTheme="minorEastAsia" w:hAnsiTheme="minorEastAsia" w:hint="eastAsia"/>
          <w:i/>
        </w:rPr>
        <w:t>,AOP两种</w:t>
      </w:r>
      <w:r w:rsidRPr="000E0EF2">
        <w:rPr>
          <w:rFonts w:asciiTheme="minorEastAsia" w:eastAsiaTheme="minorEastAsia" w:hAnsiTheme="minorEastAsia" w:hint="eastAsia"/>
          <w:i/>
        </w:rPr>
        <w:t>形式记录系统日志</w:t>
      </w:r>
      <w:r w:rsidR="001B5F8C" w:rsidRPr="000E0EF2">
        <w:rPr>
          <w:rFonts w:asciiTheme="minorEastAsia" w:eastAsiaTheme="minorEastAsia" w:hAnsiTheme="minorEastAsia" w:hint="eastAsia"/>
          <w:i/>
        </w:rPr>
        <w:t>。</w:t>
      </w:r>
    </w:p>
    <w:p w:rsidR="001B5F8C" w:rsidRDefault="008916D9" w:rsidP="008916D9">
      <w:pPr>
        <w:pStyle w:val="a6"/>
        <w:ind w:firstLineChars="177"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2）</w:t>
      </w:r>
      <w:r w:rsidR="001B5F8C">
        <w:rPr>
          <w:rFonts w:asciiTheme="minorEastAsia" w:eastAsiaTheme="minorEastAsia" w:hAnsiTheme="minorEastAsia" w:hint="eastAsia"/>
        </w:rPr>
        <w:t>日志管理：</w:t>
      </w:r>
    </w:p>
    <w:p w:rsidR="008916D9" w:rsidRPr="000E0EF2" w:rsidRDefault="00632D29" w:rsidP="00C33B15">
      <w:pPr>
        <w:pStyle w:val="a6"/>
        <w:ind w:left="780" w:firstLineChars="206" w:firstLine="494"/>
        <w:rPr>
          <w:rFonts w:asciiTheme="minorEastAsia" w:eastAsiaTheme="minorEastAsia" w:hAnsiTheme="minorEastAsia"/>
          <w:i/>
        </w:rPr>
      </w:pPr>
      <w:r w:rsidRPr="000E0EF2">
        <w:rPr>
          <w:rFonts w:asciiTheme="minorEastAsia" w:eastAsiaTheme="minorEastAsia" w:hAnsiTheme="minorEastAsia" w:hint="eastAsia"/>
          <w:i/>
        </w:rPr>
        <w:t>系统日志以特定格式记录，需要对系统日志进行维护时，需要采用特定程序打开系统日志目录，方可查看，修改等</w:t>
      </w:r>
    </w:p>
    <w:p w:rsidR="008A4F2F" w:rsidRPr="008A4F2F" w:rsidRDefault="008A4F2F" w:rsidP="003249E1">
      <w:pPr>
        <w:pStyle w:val="a6"/>
        <w:rPr>
          <w:rFonts w:ascii="黑体" w:eastAsia="黑体"/>
          <w:sz w:val="28"/>
          <w:szCs w:val="28"/>
        </w:rPr>
      </w:pPr>
      <w:r w:rsidRPr="008A4F2F">
        <w:rPr>
          <w:rFonts w:ascii="黑体" w:eastAsia="黑体" w:hint="eastAsia"/>
          <w:sz w:val="28"/>
          <w:szCs w:val="28"/>
        </w:rPr>
        <w:t>系统公共工具类库</w:t>
      </w:r>
    </w:p>
    <w:p w:rsidR="008A4F2F" w:rsidRDefault="008A4F2F" w:rsidP="009E1226">
      <w:pPr>
        <w:pStyle w:val="a6"/>
        <w:numPr>
          <w:ilvl w:val="0"/>
          <w:numId w:val="14"/>
        </w:numPr>
        <w:ind w:firstLine="6"/>
        <w:rPr>
          <w:rFonts w:asciiTheme="minorEastAsia" w:eastAsiaTheme="minorEastAsia" w:hAnsiTheme="minorEastAsia"/>
        </w:rPr>
      </w:pPr>
      <w:r w:rsidRPr="006305F7">
        <w:rPr>
          <w:rFonts w:asciiTheme="minorEastAsia" w:eastAsiaTheme="minorEastAsia" w:hAnsiTheme="minorEastAsia" w:hint="eastAsia"/>
        </w:rPr>
        <w:t>时间/日期处理类</w:t>
      </w:r>
      <w:r w:rsidR="006305F7">
        <w:rPr>
          <w:rFonts w:asciiTheme="minorEastAsia" w:eastAsiaTheme="minorEastAsia" w:hAnsiTheme="minorEastAsia" w:hint="eastAsia"/>
        </w:rPr>
        <w:t>：</w:t>
      </w:r>
    </w:p>
    <w:p w:rsidR="006305F7" w:rsidRPr="006305F7" w:rsidRDefault="006305F7" w:rsidP="009E1226">
      <w:pPr>
        <w:pStyle w:val="a6"/>
        <w:ind w:left="420" w:firstLineChars="120" w:firstLine="288"/>
        <w:rPr>
          <w:rFonts w:asciiTheme="minorEastAsia" w:eastAsiaTheme="minorEastAsia" w:hAnsiTheme="minorEastAsia"/>
        </w:rPr>
      </w:pPr>
      <w:r w:rsidRPr="00E641E4">
        <w:rPr>
          <w:rFonts w:asciiTheme="minorEastAsia" w:eastAsiaTheme="minorEastAsia" w:hAnsiTheme="minorEastAsia" w:hint="eastAsia"/>
          <w:i/>
        </w:rPr>
        <w:t>用于生成、处理各种系统所需的日期/时间数据，包括日期/时间字符串生成，转换等操作</w:t>
      </w:r>
      <w:r>
        <w:rPr>
          <w:rFonts w:asciiTheme="minorEastAsia" w:eastAsiaTheme="minorEastAsia" w:hAnsiTheme="minorEastAsia" w:hint="eastAsia"/>
        </w:rPr>
        <w:t>。</w:t>
      </w:r>
    </w:p>
    <w:p w:rsidR="006305F7" w:rsidRDefault="008A4F2F" w:rsidP="009E1226">
      <w:pPr>
        <w:pStyle w:val="a6"/>
        <w:numPr>
          <w:ilvl w:val="0"/>
          <w:numId w:val="14"/>
        </w:numPr>
        <w:ind w:firstLine="6"/>
        <w:rPr>
          <w:rFonts w:asciiTheme="minorEastAsia" w:eastAsiaTheme="minorEastAsia" w:hAnsiTheme="minorEastAsia"/>
        </w:rPr>
      </w:pPr>
      <w:r w:rsidRPr="006305F7">
        <w:rPr>
          <w:rFonts w:asciiTheme="minorEastAsia" w:eastAsiaTheme="minorEastAsia" w:hAnsiTheme="minorEastAsia" w:hint="eastAsia"/>
        </w:rPr>
        <w:lastRenderedPageBreak/>
        <w:t>一般字符串处理类</w:t>
      </w:r>
    </w:p>
    <w:p w:rsidR="006305F7" w:rsidRPr="00E641E4" w:rsidRDefault="006305F7" w:rsidP="009E1226">
      <w:pPr>
        <w:pStyle w:val="a6"/>
        <w:ind w:firstLineChars="295" w:firstLine="708"/>
        <w:rPr>
          <w:rFonts w:asciiTheme="minorEastAsia" w:eastAsiaTheme="minorEastAsia" w:hAnsiTheme="minorEastAsia"/>
          <w:i/>
        </w:rPr>
      </w:pPr>
      <w:r w:rsidRPr="00E641E4">
        <w:rPr>
          <w:rFonts w:asciiTheme="minorEastAsia" w:eastAsiaTheme="minorEastAsia" w:hAnsiTheme="minorEastAsia" w:hint="eastAsia"/>
          <w:i/>
        </w:rPr>
        <w:t>完成系统字符串数据生成，截取，转换等操作</w:t>
      </w:r>
    </w:p>
    <w:p w:rsidR="008A4F2F" w:rsidRDefault="008A4F2F" w:rsidP="009E1226">
      <w:pPr>
        <w:pStyle w:val="a6"/>
        <w:numPr>
          <w:ilvl w:val="0"/>
          <w:numId w:val="14"/>
        </w:numPr>
        <w:ind w:firstLine="6"/>
        <w:rPr>
          <w:rFonts w:asciiTheme="minorEastAsia" w:eastAsiaTheme="minorEastAsia" w:hAnsiTheme="minorEastAsia"/>
        </w:rPr>
      </w:pPr>
      <w:r w:rsidRPr="006305F7">
        <w:rPr>
          <w:rFonts w:asciiTheme="minorEastAsia" w:eastAsiaTheme="minorEastAsia" w:hAnsiTheme="minorEastAsia" w:hint="eastAsia"/>
        </w:rPr>
        <w:t>加/解密类</w:t>
      </w:r>
    </w:p>
    <w:p w:rsidR="006305F7" w:rsidRPr="006305F7" w:rsidRDefault="006305F7" w:rsidP="009E1226">
      <w:pPr>
        <w:pStyle w:val="a6"/>
        <w:ind w:firstLineChars="295" w:firstLine="708"/>
        <w:rPr>
          <w:rFonts w:asciiTheme="minorEastAsia" w:eastAsiaTheme="minorEastAsia" w:hAnsiTheme="minorEastAsia"/>
        </w:rPr>
      </w:pPr>
      <w:r w:rsidRPr="00E641E4">
        <w:rPr>
          <w:rFonts w:asciiTheme="minorEastAsia" w:eastAsiaTheme="minorEastAsia" w:hAnsiTheme="minorEastAsia" w:hint="eastAsia"/>
          <w:i/>
        </w:rPr>
        <w:t>常用数据加/解密方法集合，完成系统所需的数据加/解密工作。</w:t>
      </w:r>
    </w:p>
    <w:p w:rsidR="008A4F2F" w:rsidRDefault="008A4F2F" w:rsidP="009E1226">
      <w:pPr>
        <w:pStyle w:val="a6"/>
        <w:numPr>
          <w:ilvl w:val="0"/>
          <w:numId w:val="14"/>
        </w:numPr>
        <w:ind w:firstLine="6"/>
        <w:rPr>
          <w:rFonts w:asciiTheme="minorEastAsia" w:eastAsiaTheme="minorEastAsia" w:hAnsiTheme="minorEastAsia"/>
        </w:rPr>
      </w:pPr>
      <w:r w:rsidRPr="006305F7">
        <w:rPr>
          <w:rFonts w:asciiTheme="minorEastAsia" w:eastAsiaTheme="minorEastAsia" w:hAnsiTheme="minorEastAsia" w:hint="eastAsia"/>
        </w:rPr>
        <w:t>SQL</w:t>
      </w:r>
      <w:r w:rsidR="009E1226">
        <w:rPr>
          <w:rFonts w:asciiTheme="minorEastAsia" w:eastAsiaTheme="minorEastAsia" w:hAnsiTheme="minorEastAsia" w:hint="eastAsia"/>
        </w:rPr>
        <w:t>/HQL</w:t>
      </w:r>
      <w:r w:rsidRPr="006305F7">
        <w:rPr>
          <w:rFonts w:asciiTheme="minorEastAsia" w:eastAsiaTheme="minorEastAsia" w:hAnsiTheme="minorEastAsia" w:hint="eastAsia"/>
        </w:rPr>
        <w:t>语句处理类</w:t>
      </w:r>
    </w:p>
    <w:p w:rsidR="009E1226" w:rsidRPr="00E641E4" w:rsidRDefault="009E1226" w:rsidP="00E641E4">
      <w:pPr>
        <w:pStyle w:val="a6"/>
        <w:ind w:leftChars="202" w:left="424" w:firstLineChars="117" w:firstLine="281"/>
        <w:rPr>
          <w:rFonts w:asciiTheme="minorEastAsia" w:eastAsiaTheme="minorEastAsia" w:hAnsiTheme="minorEastAsia"/>
          <w:i/>
        </w:rPr>
      </w:pPr>
      <w:r w:rsidRPr="00E641E4">
        <w:rPr>
          <w:rFonts w:asciiTheme="minorEastAsia" w:eastAsiaTheme="minorEastAsia" w:hAnsiTheme="minorEastAsia" w:hint="eastAsia"/>
          <w:i/>
        </w:rPr>
        <w:t>用于生成，处理系统所需的SQL或HQL语句、语句段；包括条件语句生成，参数值处理，语句组合等操作。</w:t>
      </w:r>
    </w:p>
    <w:p w:rsidR="008A4F2F" w:rsidRDefault="008A4F2F" w:rsidP="009E1226">
      <w:pPr>
        <w:pStyle w:val="a6"/>
        <w:numPr>
          <w:ilvl w:val="0"/>
          <w:numId w:val="14"/>
        </w:numPr>
        <w:ind w:firstLine="6"/>
        <w:rPr>
          <w:rFonts w:asciiTheme="minorEastAsia" w:eastAsiaTheme="minorEastAsia" w:hAnsiTheme="minorEastAsia"/>
        </w:rPr>
      </w:pPr>
      <w:r w:rsidRPr="006305F7">
        <w:rPr>
          <w:rFonts w:asciiTheme="minorEastAsia" w:eastAsiaTheme="minorEastAsia" w:hAnsiTheme="minorEastAsia" w:hint="eastAsia"/>
        </w:rPr>
        <w:t>配置管理类 </w:t>
      </w:r>
    </w:p>
    <w:p w:rsidR="009E1226" w:rsidRPr="006305F7" w:rsidRDefault="009E1226" w:rsidP="00E641E4">
      <w:pPr>
        <w:pStyle w:val="a6"/>
        <w:ind w:firstLineChars="295" w:firstLine="70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Pr="00E641E4">
        <w:rPr>
          <w:rFonts w:asciiTheme="minorEastAsia" w:eastAsiaTheme="minorEastAsia" w:hAnsiTheme="minorEastAsia" w:hint="eastAsia"/>
          <w:i/>
        </w:rPr>
        <w:t xml:space="preserve"> 用于读/写系统配置文件，完成配置文件读写，配置参数值存储等工作</w:t>
      </w:r>
      <w:r w:rsidR="00DD364B" w:rsidRPr="00E641E4">
        <w:rPr>
          <w:rFonts w:asciiTheme="minorEastAsia" w:eastAsiaTheme="minorEastAsia" w:hAnsiTheme="minorEastAsia" w:hint="eastAsia"/>
          <w:i/>
        </w:rPr>
        <w:t>。</w:t>
      </w:r>
    </w:p>
    <w:p w:rsidR="008A4F2F" w:rsidRDefault="008A4F2F" w:rsidP="009E1226">
      <w:pPr>
        <w:pStyle w:val="a6"/>
        <w:numPr>
          <w:ilvl w:val="0"/>
          <w:numId w:val="14"/>
        </w:numPr>
        <w:ind w:firstLine="6"/>
        <w:rPr>
          <w:rFonts w:asciiTheme="minorEastAsia" w:eastAsiaTheme="minorEastAsia" w:hAnsiTheme="minorEastAsia"/>
        </w:rPr>
      </w:pPr>
      <w:r w:rsidRPr="006305F7">
        <w:rPr>
          <w:rFonts w:asciiTheme="minorEastAsia" w:eastAsiaTheme="minorEastAsia" w:hAnsiTheme="minorEastAsia" w:hint="eastAsia"/>
        </w:rPr>
        <w:t>反射处理类</w:t>
      </w:r>
    </w:p>
    <w:p w:rsidR="00634FCB" w:rsidRPr="00634FCB" w:rsidRDefault="00634FCB" w:rsidP="00634FCB">
      <w:pPr>
        <w:pStyle w:val="a6"/>
        <w:ind w:leftChars="202" w:left="424" w:firstLineChars="117" w:firstLine="281"/>
        <w:rPr>
          <w:rFonts w:asciiTheme="minorEastAsia" w:eastAsiaTheme="minorEastAsia" w:hAnsiTheme="minorEastAsia"/>
          <w:i/>
        </w:rPr>
      </w:pPr>
      <w:r w:rsidRPr="00634FCB">
        <w:rPr>
          <w:rFonts w:asciiTheme="minorEastAsia" w:eastAsiaTheme="minorEastAsia" w:hAnsiTheme="minorEastAsia" w:hint="eastAsia"/>
          <w:i/>
        </w:rPr>
        <w:t>处理系统中所有需要通过反射完成的工作。包括动态生成系统对象，对象属性注入，方法调用等操作。</w:t>
      </w:r>
    </w:p>
    <w:p w:rsidR="008A4F2F" w:rsidRDefault="008A4F2F" w:rsidP="009E1226">
      <w:pPr>
        <w:pStyle w:val="a6"/>
        <w:numPr>
          <w:ilvl w:val="0"/>
          <w:numId w:val="14"/>
        </w:numPr>
        <w:ind w:firstLine="6"/>
        <w:rPr>
          <w:rFonts w:asciiTheme="minorEastAsia" w:eastAsiaTheme="minorEastAsia" w:hAnsiTheme="minorEastAsia"/>
        </w:rPr>
      </w:pPr>
      <w:r w:rsidRPr="006305F7">
        <w:rPr>
          <w:rFonts w:asciiTheme="minorEastAsia" w:eastAsiaTheme="minorEastAsia" w:hAnsiTheme="minorEastAsia" w:hint="eastAsia"/>
        </w:rPr>
        <w:t>数据库辅助类（序列生成类，随机数产生类，元数据处理类）</w:t>
      </w:r>
    </w:p>
    <w:p w:rsidR="00AE7926" w:rsidRPr="004D1A59" w:rsidRDefault="00AE7926" w:rsidP="004D1A59">
      <w:pPr>
        <w:pStyle w:val="a6"/>
        <w:ind w:leftChars="135" w:left="283" w:firstLineChars="236" w:firstLine="566"/>
        <w:rPr>
          <w:rFonts w:asciiTheme="minorEastAsia" w:eastAsiaTheme="minorEastAsia" w:hAnsiTheme="minorEastAsia"/>
          <w:i/>
        </w:rPr>
      </w:pPr>
      <w:r w:rsidRPr="004D1A59">
        <w:rPr>
          <w:rFonts w:asciiTheme="minorEastAsia" w:eastAsiaTheme="minorEastAsia" w:hAnsiTheme="minorEastAsia" w:hint="eastAsia"/>
          <w:i/>
        </w:rPr>
        <w:t>数据库连接，操作类集合，</w:t>
      </w:r>
      <w:r w:rsidR="004D1A59" w:rsidRPr="004D1A59">
        <w:rPr>
          <w:rFonts w:asciiTheme="minorEastAsia" w:eastAsiaTheme="minorEastAsia" w:hAnsiTheme="minorEastAsia" w:hint="eastAsia"/>
          <w:i/>
        </w:rPr>
        <w:t>完成数据库连接的获取，释放，以及数据库实体（表）“增删查改”等操作。</w:t>
      </w:r>
    </w:p>
    <w:p w:rsidR="008A4F2F" w:rsidRDefault="008A4F2F" w:rsidP="009E1226">
      <w:pPr>
        <w:pStyle w:val="a6"/>
        <w:numPr>
          <w:ilvl w:val="0"/>
          <w:numId w:val="14"/>
        </w:numPr>
        <w:ind w:firstLine="6"/>
        <w:rPr>
          <w:rFonts w:asciiTheme="minorEastAsia" w:eastAsiaTheme="minorEastAsia" w:hAnsiTheme="minorEastAsia"/>
        </w:rPr>
      </w:pPr>
      <w:r w:rsidRPr="006305F7">
        <w:rPr>
          <w:rFonts w:asciiTheme="minorEastAsia" w:eastAsiaTheme="minorEastAsia" w:hAnsiTheme="minorEastAsia" w:hint="eastAsia"/>
        </w:rPr>
        <w:t>线程池管理类</w:t>
      </w:r>
    </w:p>
    <w:p w:rsidR="00B8290C" w:rsidRPr="006305F7" w:rsidRDefault="00B8290C" w:rsidP="009E5F43">
      <w:pPr>
        <w:pStyle w:val="a6"/>
        <w:ind w:leftChars="135" w:left="283" w:firstLineChars="118" w:firstLine="28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</w:t>
      </w:r>
      <w:r w:rsidRPr="009E5F43">
        <w:rPr>
          <w:rFonts w:asciiTheme="minorEastAsia" w:eastAsiaTheme="minorEastAsia" w:hAnsiTheme="minorEastAsia" w:hint="eastAsia"/>
          <w:i/>
        </w:rPr>
        <w:t>负责管理系统中多线程</w:t>
      </w:r>
      <w:r w:rsidR="009E5F43" w:rsidRPr="009E5F43">
        <w:rPr>
          <w:rFonts w:asciiTheme="minorEastAsia" w:eastAsiaTheme="minorEastAsia" w:hAnsiTheme="minorEastAsia" w:hint="eastAsia"/>
          <w:i/>
        </w:rPr>
        <w:t>模块（类），线程池等操作。</w:t>
      </w:r>
    </w:p>
    <w:p w:rsidR="008A4F2F" w:rsidRPr="009E5F43" w:rsidRDefault="008A4F2F" w:rsidP="009E1226">
      <w:pPr>
        <w:pStyle w:val="a6"/>
        <w:numPr>
          <w:ilvl w:val="0"/>
          <w:numId w:val="14"/>
        </w:numPr>
        <w:ind w:firstLine="6"/>
        <w:rPr>
          <w:rFonts w:asciiTheme="minorEastAsia" w:eastAsiaTheme="minorEastAsia" w:hAnsiTheme="minorEastAsia"/>
          <w:sz w:val="28"/>
          <w:szCs w:val="28"/>
        </w:rPr>
      </w:pPr>
      <w:r w:rsidRPr="006305F7">
        <w:rPr>
          <w:rFonts w:asciiTheme="minorEastAsia" w:eastAsiaTheme="minorEastAsia" w:hAnsiTheme="minorEastAsia" w:hint="eastAsia"/>
        </w:rPr>
        <w:t>系统自动化管理类</w:t>
      </w:r>
    </w:p>
    <w:p w:rsidR="009E5F43" w:rsidRPr="006305F7" w:rsidRDefault="009E5F43" w:rsidP="00B50B49">
      <w:pPr>
        <w:pStyle w:val="a6"/>
        <w:ind w:leftChars="249" w:left="523" w:firstLineChars="17" w:firstLine="41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</w:rPr>
        <w:t xml:space="preserve">  </w:t>
      </w:r>
      <w:r w:rsidRPr="00B50B49">
        <w:rPr>
          <w:rFonts w:asciiTheme="minorEastAsia" w:eastAsiaTheme="minorEastAsia" w:hAnsiTheme="minorEastAsia" w:hint="eastAsia"/>
          <w:i/>
        </w:rPr>
        <w:t xml:space="preserve"> </w:t>
      </w:r>
      <w:r w:rsidR="00B50B49" w:rsidRPr="00B50B49">
        <w:rPr>
          <w:rFonts w:asciiTheme="minorEastAsia" w:eastAsiaTheme="minorEastAsia" w:hAnsiTheme="minorEastAsia" w:hint="eastAsia"/>
          <w:i/>
        </w:rPr>
        <w:t>负责系统中自动化作业的管理，包括作业自动调度，回收，作业执行状态记录等操作。</w:t>
      </w:r>
    </w:p>
    <w:p w:rsidR="00836D79" w:rsidRDefault="008A4F2F" w:rsidP="003249E1">
      <w:pPr>
        <w:pStyle w:val="a6"/>
        <w:rPr>
          <w:rFonts w:ascii="黑体" w:eastAsia="黑体"/>
          <w:sz w:val="28"/>
          <w:szCs w:val="28"/>
        </w:rPr>
      </w:pPr>
      <w:r w:rsidRPr="008A4F2F">
        <w:rPr>
          <w:rFonts w:ascii="黑体" w:eastAsia="黑体" w:hint="eastAsia"/>
          <w:sz w:val="28"/>
          <w:szCs w:val="28"/>
        </w:rPr>
        <w:t>系统用户管理系统</w:t>
      </w:r>
    </w:p>
    <w:p w:rsidR="00836D79" w:rsidRPr="000E2EB7" w:rsidRDefault="00836D79" w:rsidP="000E2EB7">
      <w:pPr>
        <w:pStyle w:val="a6"/>
        <w:ind w:leftChars="249" w:left="523" w:firstLineChars="17" w:firstLine="41"/>
        <w:rPr>
          <w:rFonts w:asciiTheme="minorEastAsia" w:eastAsiaTheme="minorEastAsia" w:hAnsiTheme="minorEastAsia"/>
          <w:i/>
        </w:rPr>
      </w:pPr>
      <w:r w:rsidRPr="000E2EB7">
        <w:rPr>
          <w:rFonts w:asciiTheme="minorEastAsia" w:eastAsiaTheme="minorEastAsia" w:hAnsiTheme="minorEastAsia" w:hint="eastAsia"/>
          <w:i/>
        </w:rPr>
        <w:t>负责管理系统所有用户信息，</w:t>
      </w:r>
      <w:r w:rsidR="00A4266A">
        <w:rPr>
          <w:rFonts w:asciiTheme="minorEastAsia" w:eastAsiaTheme="minorEastAsia" w:hAnsiTheme="minorEastAsia" w:hint="eastAsia"/>
          <w:i/>
        </w:rPr>
        <w:t>包括用户信息的增加</w:t>
      </w:r>
      <w:r w:rsidR="000E2EB7" w:rsidRPr="000E2EB7">
        <w:rPr>
          <w:rFonts w:asciiTheme="minorEastAsia" w:eastAsiaTheme="minorEastAsia" w:hAnsiTheme="minorEastAsia" w:hint="eastAsia"/>
          <w:i/>
        </w:rPr>
        <w:t>，删除，修改，查找等功能。</w:t>
      </w:r>
    </w:p>
    <w:p w:rsidR="008A4F2F" w:rsidRDefault="008A4F2F" w:rsidP="003249E1">
      <w:pPr>
        <w:pStyle w:val="a6"/>
        <w:rPr>
          <w:rFonts w:ascii="黑体" w:eastAsia="黑体"/>
          <w:sz w:val="28"/>
          <w:szCs w:val="28"/>
        </w:rPr>
      </w:pPr>
      <w:r w:rsidRPr="008A4F2F">
        <w:rPr>
          <w:rFonts w:ascii="黑体" w:eastAsia="黑体" w:hint="eastAsia"/>
          <w:sz w:val="28"/>
          <w:szCs w:val="28"/>
        </w:rPr>
        <w:t>项目信息管理系统</w:t>
      </w:r>
    </w:p>
    <w:p w:rsidR="00057796" w:rsidRDefault="00057796" w:rsidP="003424AC">
      <w:pPr>
        <w:pStyle w:val="a6"/>
        <w:ind w:leftChars="249" w:left="523" w:firstLineChars="167" w:firstLine="401"/>
        <w:rPr>
          <w:rFonts w:asciiTheme="minorEastAsia" w:eastAsiaTheme="minorEastAsia" w:hAnsiTheme="minorEastAsia"/>
          <w:i/>
        </w:rPr>
      </w:pPr>
      <w:r w:rsidRPr="000E2EB7">
        <w:rPr>
          <w:rFonts w:asciiTheme="minorEastAsia" w:eastAsiaTheme="minorEastAsia" w:hAnsiTheme="minorEastAsia" w:hint="eastAsia"/>
          <w:i/>
        </w:rPr>
        <w:t>负责管理系统所有</w:t>
      </w:r>
      <w:r>
        <w:rPr>
          <w:rFonts w:asciiTheme="minorEastAsia" w:eastAsiaTheme="minorEastAsia" w:hAnsiTheme="minorEastAsia" w:hint="eastAsia"/>
          <w:i/>
        </w:rPr>
        <w:t>项目</w:t>
      </w:r>
      <w:r w:rsidRPr="000E2EB7">
        <w:rPr>
          <w:rFonts w:asciiTheme="minorEastAsia" w:eastAsiaTheme="minorEastAsia" w:hAnsiTheme="minorEastAsia" w:hint="eastAsia"/>
          <w:i/>
        </w:rPr>
        <w:t>信息，包括</w:t>
      </w:r>
      <w:r>
        <w:rPr>
          <w:rFonts w:asciiTheme="minorEastAsia" w:eastAsiaTheme="minorEastAsia" w:hAnsiTheme="minorEastAsia" w:hint="eastAsia"/>
          <w:i/>
        </w:rPr>
        <w:t>项目</w:t>
      </w:r>
      <w:r w:rsidRPr="000E2EB7">
        <w:rPr>
          <w:rFonts w:asciiTheme="minorEastAsia" w:eastAsiaTheme="minorEastAsia" w:hAnsiTheme="minorEastAsia" w:hint="eastAsia"/>
          <w:i/>
        </w:rPr>
        <w:t>信息的增肌，删除，修改，查找</w:t>
      </w:r>
      <w:r>
        <w:rPr>
          <w:rFonts w:asciiTheme="minorEastAsia" w:eastAsiaTheme="minorEastAsia" w:hAnsiTheme="minorEastAsia" w:hint="eastAsia"/>
          <w:i/>
        </w:rPr>
        <w:t>和项目状态更新</w:t>
      </w:r>
      <w:r w:rsidRPr="000E2EB7">
        <w:rPr>
          <w:rFonts w:asciiTheme="minorEastAsia" w:eastAsiaTheme="minorEastAsia" w:hAnsiTheme="minorEastAsia" w:hint="eastAsia"/>
          <w:i/>
        </w:rPr>
        <w:t>等功能</w:t>
      </w:r>
      <w:r>
        <w:rPr>
          <w:rFonts w:asciiTheme="minorEastAsia" w:eastAsiaTheme="minorEastAsia" w:hAnsiTheme="minorEastAsia" w:hint="eastAsia"/>
          <w:i/>
        </w:rPr>
        <w:t>。</w:t>
      </w:r>
    </w:p>
    <w:p w:rsidR="0058600E" w:rsidRPr="00E02AE4" w:rsidRDefault="0058600E" w:rsidP="004B60C6">
      <w:pPr>
        <w:pStyle w:val="a6"/>
        <w:numPr>
          <w:ilvl w:val="3"/>
          <w:numId w:val="16"/>
        </w:numPr>
        <w:rPr>
          <w:rFonts w:ascii="黑体" w:eastAsia="黑体" w:hAnsiTheme="majorEastAsia"/>
        </w:rPr>
      </w:pPr>
      <w:r w:rsidRPr="00E02AE4">
        <w:rPr>
          <w:rFonts w:ascii="黑体" w:eastAsia="黑体" w:hAnsiTheme="majorEastAsia" w:hint="eastAsia"/>
        </w:rPr>
        <w:lastRenderedPageBreak/>
        <w:t>项目人员分组管理</w:t>
      </w:r>
    </w:p>
    <w:p w:rsidR="0058600E" w:rsidRDefault="0058600E" w:rsidP="004B60C6">
      <w:pPr>
        <w:pStyle w:val="a6"/>
        <w:ind w:left="1680" w:firstLine="420"/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 w:hint="eastAsia"/>
          <w:i/>
        </w:rPr>
        <w:t>对项目人员分组进行管理，对项目人员进行分组，方便多组人员参与项目开发，设计。</w:t>
      </w:r>
    </w:p>
    <w:p w:rsidR="007D4CD9" w:rsidRPr="00E02AE4" w:rsidRDefault="007D4CD9" w:rsidP="004B60C6">
      <w:pPr>
        <w:pStyle w:val="a6"/>
        <w:numPr>
          <w:ilvl w:val="3"/>
          <w:numId w:val="16"/>
        </w:numPr>
        <w:rPr>
          <w:rFonts w:ascii="黑体" w:eastAsia="黑体" w:hAnsiTheme="majorEastAsia"/>
        </w:rPr>
      </w:pPr>
      <w:r w:rsidRPr="00E02AE4">
        <w:rPr>
          <w:rFonts w:ascii="黑体" w:eastAsia="黑体" w:hAnsiTheme="majorEastAsia" w:hint="eastAsia"/>
        </w:rPr>
        <w:t>项目人员信息管理</w:t>
      </w:r>
    </w:p>
    <w:p w:rsidR="0058600E" w:rsidRDefault="0058600E" w:rsidP="004B60C6">
      <w:pPr>
        <w:pStyle w:val="a6"/>
        <w:ind w:left="1680" w:firstLine="420"/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 w:hint="eastAsia"/>
          <w:i/>
        </w:rPr>
        <w:t>对项目参与人员的信息进行管理，规划项目组构成。</w:t>
      </w:r>
    </w:p>
    <w:p w:rsidR="007D4CD9" w:rsidRPr="00E02AE4" w:rsidRDefault="007D4CD9" w:rsidP="004B60C6">
      <w:pPr>
        <w:pStyle w:val="a6"/>
        <w:numPr>
          <w:ilvl w:val="3"/>
          <w:numId w:val="16"/>
        </w:numPr>
        <w:rPr>
          <w:rFonts w:ascii="黑体" w:eastAsia="黑体" w:hAnsiTheme="majorEastAsia"/>
        </w:rPr>
      </w:pPr>
      <w:r w:rsidRPr="00E02AE4">
        <w:rPr>
          <w:rFonts w:ascii="黑体" w:eastAsia="黑体" w:hAnsiTheme="majorEastAsia" w:hint="eastAsia"/>
        </w:rPr>
        <w:t>项目人员权限</w:t>
      </w:r>
      <w:del w:id="0" w:author="微软用户" w:date="2012-12-13T14:43:00Z">
        <w:r w:rsidRPr="00E02AE4" w:rsidDel="00FD104C">
          <w:rPr>
            <w:rFonts w:ascii="黑体" w:eastAsia="黑体" w:hAnsiTheme="majorEastAsia" w:hint="eastAsia"/>
          </w:rPr>
          <w:delText>管理</w:delText>
        </w:r>
      </w:del>
    </w:p>
    <w:p w:rsidR="00E02AE4" w:rsidRPr="00E02AE4" w:rsidRDefault="00E02AE4" w:rsidP="004B60C6">
      <w:pPr>
        <w:pStyle w:val="a6"/>
        <w:ind w:left="2100"/>
        <w:rPr>
          <w:rFonts w:asciiTheme="minorEastAsia" w:eastAsiaTheme="minorEastAsia" w:hAnsiTheme="minorEastAsia"/>
          <w:i/>
        </w:rPr>
      </w:pPr>
      <w:r w:rsidRPr="00E02AE4">
        <w:rPr>
          <w:rFonts w:asciiTheme="minorEastAsia" w:eastAsiaTheme="minorEastAsia" w:hAnsiTheme="minorEastAsia" w:hint="eastAsia"/>
          <w:i/>
        </w:rPr>
        <w:t>对项目人员在项目中的权限进行控制，达到责任分层的效果。</w:t>
      </w:r>
    </w:p>
    <w:p w:rsidR="000E2F8D" w:rsidRDefault="008A4F2F" w:rsidP="004B39F5">
      <w:pPr>
        <w:pStyle w:val="a6"/>
        <w:rPr>
          <w:rFonts w:ascii="黑体" w:eastAsia="黑体"/>
          <w:sz w:val="28"/>
          <w:szCs w:val="28"/>
        </w:rPr>
      </w:pPr>
      <w:r w:rsidRPr="008A4F2F">
        <w:rPr>
          <w:rFonts w:ascii="黑体" w:eastAsia="黑体" w:hint="eastAsia"/>
          <w:sz w:val="28"/>
          <w:szCs w:val="28"/>
        </w:rPr>
        <w:t>项目进度信息</w:t>
      </w:r>
      <w:ins w:id="1" w:author="微软用户" w:date="2012-12-13T14:42:00Z">
        <w:r w:rsidR="000E22FB">
          <w:rPr>
            <w:rFonts w:ascii="黑体" w:eastAsia="黑体" w:hint="eastAsia"/>
            <w:sz w:val="28"/>
            <w:szCs w:val="28"/>
          </w:rPr>
          <w:t>管理</w:t>
        </w:r>
      </w:ins>
      <w:del w:id="2" w:author="微软用户" w:date="2012-12-13T14:42:00Z">
        <w:r w:rsidRPr="008A4F2F" w:rsidDel="000E22FB">
          <w:rPr>
            <w:rFonts w:ascii="黑体" w:eastAsia="黑体" w:hint="eastAsia"/>
            <w:sz w:val="28"/>
            <w:szCs w:val="28"/>
          </w:rPr>
          <w:delText>管理模块</w:delText>
        </w:r>
      </w:del>
    </w:p>
    <w:p w:rsidR="00494FCF" w:rsidRDefault="00494FCF" w:rsidP="003249E1">
      <w:pPr>
        <w:pStyle w:val="a6"/>
        <w:rPr>
          <w:rFonts w:asciiTheme="minorEastAsia" w:eastAsiaTheme="minorEastAsia" w:hAnsiTheme="minorEastAsia"/>
          <w:i/>
        </w:rPr>
      </w:pPr>
      <w:r>
        <w:rPr>
          <w:rFonts w:ascii="黑体" w:eastAsia="黑体" w:hint="eastAsia"/>
          <w:sz w:val="28"/>
          <w:szCs w:val="28"/>
        </w:rPr>
        <w:tab/>
      </w:r>
      <w:commentRangeStart w:id="3"/>
      <w:r w:rsidR="0034288D" w:rsidRPr="000E2F8D">
        <w:rPr>
          <w:rFonts w:asciiTheme="minorEastAsia" w:eastAsiaTheme="minorEastAsia" w:hAnsiTheme="minorEastAsia" w:hint="eastAsia"/>
          <w:i/>
        </w:rPr>
        <w:t>负责管理项目进度，任务活动</w:t>
      </w:r>
      <w:r w:rsidR="00934700" w:rsidRPr="000E2F8D">
        <w:rPr>
          <w:rFonts w:asciiTheme="minorEastAsia" w:eastAsiaTheme="minorEastAsia" w:hAnsiTheme="minorEastAsia" w:hint="eastAsia"/>
          <w:i/>
        </w:rPr>
        <w:t>分派，</w:t>
      </w:r>
      <w:r w:rsidR="0034288D" w:rsidRPr="000E2F8D">
        <w:rPr>
          <w:rFonts w:asciiTheme="minorEastAsia" w:eastAsiaTheme="minorEastAsia" w:hAnsiTheme="minorEastAsia" w:hint="eastAsia"/>
          <w:i/>
        </w:rPr>
        <w:t>跟踪</w:t>
      </w:r>
      <w:r w:rsidR="00934700" w:rsidRPr="000E2F8D">
        <w:rPr>
          <w:rFonts w:asciiTheme="minorEastAsia" w:eastAsiaTheme="minorEastAsia" w:hAnsiTheme="minorEastAsia" w:hint="eastAsia"/>
          <w:i/>
        </w:rPr>
        <w:t>，状态管理</w:t>
      </w:r>
      <w:commentRangeStart w:id="4"/>
      <w:r w:rsidR="0034288D" w:rsidRPr="000E2F8D">
        <w:rPr>
          <w:rFonts w:asciiTheme="minorEastAsia" w:eastAsiaTheme="minorEastAsia" w:hAnsiTheme="minorEastAsia" w:hint="eastAsia"/>
          <w:i/>
        </w:rPr>
        <w:t>等</w:t>
      </w:r>
      <w:commentRangeEnd w:id="4"/>
      <w:r w:rsidR="00FD104C">
        <w:rPr>
          <w:rStyle w:val="ad"/>
          <w:rFonts w:ascii="Calibri" w:hAnsi="Calibri" w:cs="Times New Roman"/>
          <w:kern w:val="2"/>
        </w:rPr>
        <w:commentReference w:id="4"/>
      </w:r>
      <w:commentRangeEnd w:id="3"/>
      <w:r w:rsidR="00FD104C">
        <w:rPr>
          <w:rStyle w:val="ad"/>
          <w:rFonts w:ascii="Calibri" w:hAnsi="Calibri" w:cs="Times New Roman"/>
          <w:kern w:val="2"/>
        </w:rPr>
        <w:commentReference w:id="3"/>
      </w:r>
      <w:r w:rsidR="007519F7" w:rsidRPr="000E2F8D">
        <w:rPr>
          <w:rFonts w:asciiTheme="minorEastAsia" w:eastAsiaTheme="minorEastAsia" w:hAnsiTheme="minorEastAsia" w:hint="eastAsia"/>
          <w:i/>
        </w:rPr>
        <w:t>。</w:t>
      </w:r>
    </w:p>
    <w:p w:rsidR="004B39F5" w:rsidRDefault="00A94CEE" w:rsidP="00A94CEE">
      <w:pPr>
        <w:pStyle w:val="a6"/>
        <w:numPr>
          <w:ilvl w:val="0"/>
          <w:numId w:val="18"/>
        </w:numPr>
        <w:rPr>
          <w:rFonts w:ascii="黑体" w:eastAsia="黑体" w:hAnsiTheme="minorEastAsia"/>
        </w:rPr>
      </w:pPr>
      <w:r w:rsidRPr="00A94CEE">
        <w:rPr>
          <w:rFonts w:ascii="黑体" w:eastAsia="黑体" w:hAnsiTheme="minorEastAsia" w:hint="eastAsia"/>
        </w:rPr>
        <w:t>项目任务/活动信息管理</w:t>
      </w:r>
    </w:p>
    <w:p w:rsidR="00A94CEE" w:rsidRPr="00881E03" w:rsidRDefault="00881E03" w:rsidP="00881E03">
      <w:pPr>
        <w:pStyle w:val="a6"/>
        <w:ind w:left="1680" w:firstLineChars="186" w:firstLine="446"/>
        <w:rPr>
          <w:rFonts w:asciiTheme="minorEastAsia" w:eastAsiaTheme="minorEastAsia" w:hAnsiTheme="minorEastAsia"/>
          <w:i/>
        </w:rPr>
      </w:pPr>
      <w:r w:rsidRPr="00881E03">
        <w:rPr>
          <w:rFonts w:asciiTheme="minorEastAsia" w:eastAsiaTheme="minorEastAsia" w:hAnsiTheme="minorEastAsia" w:hint="eastAsia"/>
          <w:i/>
        </w:rPr>
        <w:t>发布项目活动（任务）信息，有关活动的描述，依赖信息（附件），参与人员等信息。</w:t>
      </w:r>
    </w:p>
    <w:p w:rsidR="00A94CEE" w:rsidRPr="00A94CEE" w:rsidRDefault="00A94CEE" w:rsidP="00A94CEE">
      <w:pPr>
        <w:pStyle w:val="a6"/>
        <w:numPr>
          <w:ilvl w:val="0"/>
          <w:numId w:val="18"/>
        </w:numPr>
        <w:rPr>
          <w:rFonts w:ascii="黑体" w:eastAsia="黑体" w:hAnsiTheme="minorEastAsia"/>
          <w:i/>
        </w:rPr>
      </w:pPr>
      <w:r w:rsidRPr="00A94CEE">
        <w:rPr>
          <w:rFonts w:ascii="黑体" w:eastAsia="黑体" w:hAnsiTheme="minorEastAsia" w:hint="eastAsia"/>
        </w:rPr>
        <w:t>项目文档信息管理</w:t>
      </w:r>
    </w:p>
    <w:p w:rsidR="004B39F5" w:rsidRPr="00881E03" w:rsidRDefault="00881E03" w:rsidP="004D1296">
      <w:pPr>
        <w:pStyle w:val="a6"/>
        <w:ind w:left="1680" w:firstLineChars="186" w:firstLine="446"/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 w:hint="eastAsia"/>
          <w:i/>
        </w:rPr>
        <w:t>对项目所有文档进行管理，可查找，编辑项目中所有活动（或里程碑）发布的文档。</w:t>
      </w:r>
    </w:p>
    <w:p w:rsidR="004B39F5" w:rsidRPr="000E2F8D" w:rsidRDefault="004B39F5" w:rsidP="003249E1">
      <w:pPr>
        <w:pStyle w:val="a6"/>
        <w:rPr>
          <w:rFonts w:asciiTheme="minorEastAsia" w:eastAsiaTheme="minorEastAsia" w:hAnsiTheme="minorEastAsia"/>
          <w:i/>
        </w:rPr>
      </w:pPr>
    </w:p>
    <w:p w:rsidR="008A4F2F" w:rsidRDefault="008A4F2F" w:rsidP="003249E1">
      <w:pPr>
        <w:pStyle w:val="a6"/>
        <w:rPr>
          <w:rFonts w:ascii="黑体" w:eastAsia="黑体"/>
          <w:sz w:val="28"/>
          <w:szCs w:val="28"/>
        </w:rPr>
      </w:pPr>
      <w:r w:rsidRPr="008A4F2F">
        <w:rPr>
          <w:rFonts w:ascii="黑体" w:eastAsia="黑体" w:hint="eastAsia"/>
          <w:sz w:val="28"/>
          <w:szCs w:val="28"/>
        </w:rPr>
        <w:t>系统权限管理模块</w:t>
      </w:r>
    </w:p>
    <w:p w:rsidR="007519F7" w:rsidRDefault="0059375D" w:rsidP="0059375D">
      <w:pPr>
        <w:pStyle w:val="a6"/>
        <w:ind w:firstLineChars="177" w:firstLine="425"/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 w:hint="eastAsia"/>
          <w:i/>
        </w:rPr>
        <w:t>负责管理所有系统角色的权限，可访问功能（菜单）和角色对数据的访问的权限（增加，删除，查询，编辑）</w:t>
      </w:r>
    </w:p>
    <w:p w:rsidR="00B67C0C" w:rsidRDefault="00B67C0C" w:rsidP="003249E1">
      <w:pPr>
        <w:pStyle w:val="a6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系统菜单管理模块</w:t>
      </w:r>
    </w:p>
    <w:p w:rsidR="009A7035" w:rsidRPr="009A7035" w:rsidRDefault="009A7035" w:rsidP="009A7035">
      <w:pPr>
        <w:pStyle w:val="a6"/>
        <w:ind w:firstLineChars="236" w:firstLine="566"/>
        <w:rPr>
          <w:rFonts w:asciiTheme="minorEastAsia" w:eastAsiaTheme="minorEastAsia" w:hAnsiTheme="minorEastAsia"/>
          <w:i/>
        </w:rPr>
      </w:pPr>
      <w:r w:rsidRPr="009A7035">
        <w:rPr>
          <w:rFonts w:asciiTheme="minorEastAsia" w:eastAsiaTheme="minorEastAsia" w:hAnsiTheme="minorEastAsia" w:hint="eastAsia"/>
          <w:i/>
        </w:rPr>
        <w:t>允许对系统菜单进行配置，方便系统扩展。</w:t>
      </w:r>
    </w:p>
    <w:p w:rsidR="008A4F2F" w:rsidRDefault="008A4F2F" w:rsidP="003249E1">
      <w:pPr>
        <w:pStyle w:val="a6"/>
        <w:rPr>
          <w:rFonts w:ascii="黑体" w:eastAsia="黑体"/>
          <w:sz w:val="28"/>
          <w:szCs w:val="28"/>
        </w:rPr>
      </w:pPr>
      <w:r w:rsidRPr="008A4F2F">
        <w:rPr>
          <w:rFonts w:ascii="黑体" w:eastAsia="黑体" w:hint="eastAsia"/>
          <w:sz w:val="28"/>
          <w:szCs w:val="28"/>
        </w:rPr>
        <w:t>系统角色管理模块</w:t>
      </w:r>
    </w:p>
    <w:p w:rsidR="009A7035" w:rsidRPr="009A7035" w:rsidRDefault="009A7035" w:rsidP="009A7035">
      <w:pPr>
        <w:pStyle w:val="a6"/>
        <w:ind w:firstLineChars="236" w:firstLine="566"/>
        <w:rPr>
          <w:rFonts w:asciiTheme="minorEastAsia" w:eastAsiaTheme="minorEastAsia" w:hAnsiTheme="minorEastAsia"/>
          <w:i/>
        </w:rPr>
      </w:pPr>
      <w:r w:rsidRPr="009A7035">
        <w:rPr>
          <w:rFonts w:asciiTheme="minorEastAsia" w:eastAsiaTheme="minorEastAsia" w:hAnsiTheme="minorEastAsia" w:hint="eastAsia"/>
          <w:i/>
        </w:rPr>
        <w:t>对系统角色信息进行管理，对角色信息进行增加，删除，编辑，查找等</w:t>
      </w:r>
    </w:p>
    <w:p w:rsidR="009A7035" w:rsidRPr="00C266DE" w:rsidRDefault="009A7035" w:rsidP="009A7035">
      <w:pPr>
        <w:pStyle w:val="a6"/>
        <w:numPr>
          <w:ilvl w:val="0"/>
          <w:numId w:val="19"/>
        </w:numPr>
        <w:rPr>
          <w:rFonts w:ascii="黑体" w:eastAsia="黑体"/>
        </w:rPr>
      </w:pPr>
      <w:r>
        <w:rPr>
          <w:rFonts w:ascii="黑体" w:eastAsia="黑体" w:hint="eastAsia"/>
        </w:rPr>
        <w:lastRenderedPageBreak/>
        <w:t>系统角色组</w:t>
      </w:r>
      <w:r w:rsidRPr="00C266DE">
        <w:rPr>
          <w:rFonts w:ascii="黑体" w:eastAsia="黑体" w:hint="eastAsia"/>
        </w:rPr>
        <w:t>管理模块</w:t>
      </w:r>
    </w:p>
    <w:p w:rsidR="009A7035" w:rsidRPr="009A7035" w:rsidRDefault="009A7035" w:rsidP="009A7035">
      <w:pPr>
        <w:pStyle w:val="a6"/>
        <w:ind w:firstLineChars="650" w:firstLine="1560"/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 w:hint="eastAsia"/>
          <w:i/>
        </w:rPr>
        <w:t>允许把角色分组，允许对分组进行命名，权限列表，权限所属范围编辑。</w:t>
      </w:r>
      <w:r w:rsidRPr="00C266DE">
        <w:rPr>
          <w:rFonts w:asciiTheme="minorEastAsia" w:eastAsiaTheme="minorEastAsia" w:hAnsiTheme="minorEastAsia"/>
          <w:i/>
        </w:rPr>
        <w:t xml:space="preserve"> </w:t>
      </w:r>
    </w:p>
    <w:p w:rsidR="008A4F2F" w:rsidRDefault="008A4F2F" w:rsidP="003249E1">
      <w:pPr>
        <w:pStyle w:val="a6"/>
        <w:rPr>
          <w:rFonts w:ascii="黑体" w:eastAsia="黑体"/>
          <w:sz w:val="28"/>
          <w:szCs w:val="28"/>
        </w:rPr>
      </w:pPr>
      <w:r w:rsidRPr="008A4F2F">
        <w:rPr>
          <w:rFonts w:ascii="黑体" w:eastAsia="黑体" w:hint="eastAsia"/>
          <w:sz w:val="28"/>
          <w:szCs w:val="28"/>
        </w:rPr>
        <w:t>项目论坛模块（发布、解决</w:t>
      </w:r>
      <w:r w:rsidRPr="008A4F2F">
        <w:rPr>
          <w:rFonts w:eastAsia="黑体" w:hint="eastAsia"/>
          <w:sz w:val="28"/>
          <w:szCs w:val="28"/>
        </w:rPr>
        <w:t> </w:t>
      </w:r>
      <w:r w:rsidRPr="008A4F2F">
        <w:rPr>
          <w:rFonts w:ascii="黑体" w:eastAsia="黑体" w:hint="eastAsia"/>
          <w:sz w:val="28"/>
          <w:szCs w:val="28"/>
        </w:rPr>
        <w:t>bug）</w:t>
      </w:r>
    </w:p>
    <w:p w:rsidR="009B1073" w:rsidRPr="00E9298F" w:rsidRDefault="00E9298F" w:rsidP="00E9298F">
      <w:pPr>
        <w:pStyle w:val="a6"/>
        <w:ind w:firstLineChars="236" w:firstLine="566"/>
        <w:rPr>
          <w:rFonts w:asciiTheme="minorEastAsia" w:eastAsiaTheme="minorEastAsia" w:hAnsiTheme="minorEastAsia"/>
          <w:i/>
        </w:rPr>
      </w:pPr>
      <w:r w:rsidRPr="00E9298F">
        <w:rPr>
          <w:rFonts w:asciiTheme="minorEastAsia" w:eastAsiaTheme="minorEastAsia" w:hAnsiTheme="minorEastAsia" w:hint="eastAsia"/>
          <w:i/>
        </w:rPr>
        <w:t>项目论坛，方便项目人员交流，以项目名称，项目编号分版。供项目人员交流之用。</w:t>
      </w:r>
    </w:p>
    <w:p w:rsidR="00C322E2" w:rsidRDefault="008A4F2F" w:rsidP="003249E1">
      <w:pPr>
        <w:pStyle w:val="a6"/>
        <w:rPr>
          <w:rFonts w:ascii="黑体" w:eastAsia="黑体"/>
          <w:sz w:val="28"/>
          <w:szCs w:val="28"/>
        </w:rPr>
      </w:pPr>
      <w:r w:rsidRPr="008A4F2F">
        <w:rPr>
          <w:rFonts w:ascii="黑体" w:eastAsia="黑体" w:hint="eastAsia"/>
          <w:sz w:val="28"/>
          <w:szCs w:val="28"/>
        </w:rPr>
        <w:t>系统界面方案</w:t>
      </w:r>
    </w:p>
    <w:p w:rsidR="008A4F2F" w:rsidRDefault="00E9298F" w:rsidP="00407A90">
      <w:pPr>
        <w:pStyle w:val="a6"/>
        <w:numPr>
          <w:ilvl w:val="0"/>
          <w:numId w:val="19"/>
        </w:numPr>
        <w:rPr>
          <w:rFonts w:ascii="黑体" w:eastAsia="黑体"/>
        </w:rPr>
      </w:pPr>
      <w:r w:rsidRPr="00E9298F">
        <w:rPr>
          <w:rFonts w:ascii="黑体" w:eastAsia="黑体" w:hint="eastAsia"/>
        </w:rPr>
        <w:t>Web界面：</w:t>
      </w:r>
    </w:p>
    <w:p w:rsidR="00E9298F" w:rsidRPr="000E03DA" w:rsidRDefault="000A31E0" w:rsidP="00407A90">
      <w:pPr>
        <w:pStyle w:val="a6"/>
        <w:ind w:left="996" w:firstLine="132"/>
        <w:rPr>
          <w:rFonts w:asciiTheme="minorEastAsia" w:eastAsiaTheme="minorEastAsia" w:hAnsiTheme="minorEastAsia"/>
          <w:i/>
        </w:rPr>
      </w:pPr>
      <w:r w:rsidRPr="000E03DA">
        <w:rPr>
          <w:rFonts w:asciiTheme="minorEastAsia" w:eastAsiaTheme="minorEastAsia" w:hAnsiTheme="minorEastAsia" w:hint="eastAsia"/>
          <w:i/>
        </w:rPr>
        <w:t>（待定）</w:t>
      </w:r>
    </w:p>
    <w:p w:rsidR="00E9298F" w:rsidRDefault="00E9298F" w:rsidP="00407A90">
      <w:pPr>
        <w:pStyle w:val="a6"/>
        <w:numPr>
          <w:ilvl w:val="0"/>
          <w:numId w:val="19"/>
        </w:numPr>
        <w:rPr>
          <w:rFonts w:ascii="黑体" w:eastAsia="黑体"/>
        </w:rPr>
      </w:pPr>
      <w:r w:rsidRPr="00E9298F">
        <w:rPr>
          <w:rFonts w:ascii="黑体" w:eastAsia="黑体" w:hint="eastAsia"/>
        </w:rPr>
        <w:t>GUI界面：</w:t>
      </w:r>
    </w:p>
    <w:p w:rsidR="00F43FFD" w:rsidRPr="00966C27" w:rsidRDefault="000A31E0" w:rsidP="00966C27">
      <w:pPr>
        <w:pStyle w:val="a6"/>
        <w:ind w:left="1260"/>
        <w:rPr>
          <w:rFonts w:asciiTheme="minorEastAsia" w:eastAsiaTheme="minorEastAsia" w:hAnsiTheme="minorEastAsia"/>
          <w:i/>
        </w:rPr>
      </w:pPr>
      <w:r w:rsidRPr="000E03DA">
        <w:rPr>
          <w:rFonts w:asciiTheme="minorEastAsia" w:eastAsiaTheme="minorEastAsia" w:hAnsiTheme="minorEastAsia" w:hint="eastAsia"/>
          <w:i/>
        </w:rPr>
        <w:t>（待定）</w:t>
      </w:r>
    </w:p>
    <w:p w:rsidR="005545A5" w:rsidRDefault="005545A5" w:rsidP="003249E1">
      <w:pPr>
        <w:pStyle w:val="a6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系统报表管理模块</w:t>
      </w:r>
    </w:p>
    <w:p w:rsidR="000E03DA" w:rsidRPr="00966C27" w:rsidRDefault="00C10569" w:rsidP="003249E1">
      <w:pPr>
        <w:pStyle w:val="a6"/>
        <w:rPr>
          <w:rFonts w:asciiTheme="minorEastAsia" w:eastAsiaTheme="minorEastAsia" w:hAnsiTheme="minorEastAsia"/>
          <w:i/>
        </w:rPr>
      </w:pPr>
      <w:r>
        <w:rPr>
          <w:rFonts w:ascii="黑体" w:eastAsia="黑体" w:hint="eastAsia"/>
          <w:sz w:val="28"/>
          <w:szCs w:val="28"/>
        </w:rPr>
        <w:tab/>
      </w:r>
      <w:r w:rsidRPr="000E03DA">
        <w:rPr>
          <w:rFonts w:asciiTheme="minorEastAsia" w:eastAsiaTheme="minorEastAsia" w:hAnsiTheme="minorEastAsia" w:hint="eastAsia"/>
          <w:i/>
        </w:rPr>
        <w:t>生成，管理系统中所有报表，具有拖拉功能，根据用户定义关系，生成所需报表。</w:t>
      </w:r>
    </w:p>
    <w:p w:rsidR="008A4F2F" w:rsidRDefault="008A4F2F" w:rsidP="003249E1">
      <w:pPr>
        <w:pStyle w:val="a6"/>
        <w:rPr>
          <w:rFonts w:ascii="黑体" w:eastAsia="黑体"/>
          <w:sz w:val="28"/>
          <w:szCs w:val="28"/>
        </w:rPr>
      </w:pPr>
      <w:r w:rsidRPr="008A4F2F">
        <w:rPr>
          <w:rFonts w:ascii="黑体" w:eastAsia="黑体" w:hint="eastAsia"/>
          <w:sz w:val="28"/>
          <w:szCs w:val="28"/>
        </w:rPr>
        <w:t>系统插件管理模块</w:t>
      </w:r>
    </w:p>
    <w:p w:rsidR="000E03DA" w:rsidRPr="000E03DA" w:rsidRDefault="00656675" w:rsidP="00AB7859">
      <w:pPr>
        <w:pStyle w:val="a6"/>
        <w:ind w:firstLineChars="177" w:firstLine="425"/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 w:hint="eastAsia"/>
          <w:i/>
        </w:rPr>
        <w:t>配置所有系统可识别的插件，并提供分类管理。</w:t>
      </w:r>
    </w:p>
    <w:p w:rsidR="00966C27" w:rsidRPr="00966C27" w:rsidRDefault="00966C27" w:rsidP="00966C27">
      <w:pPr>
        <w:pStyle w:val="a6"/>
        <w:rPr>
          <w:rFonts w:ascii="黑体" w:eastAsia="黑体"/>
          <w:sz w:val="28"/>
          <w:szCs w:val="28"/>
        </w:rPr>
      </w:pPr>
      <w:r w:rsidRPr="00966C27">
        <w:rPr>
          <w:rFonts w:ascii="黑体" w:eastAsia="黑体" w:hint="eastAsia"/>
          <w:sz w:val="28"/>
          <w:szCs w:val="28"/>
        </w:rPr>
        <w:t>系统架构详细设计</w:t>
      </w:r>
    </w:p>
    <w:p w:rsidR="00966C27" w:rsidRPr="00966C27" w:rsidRDefault="00966C27" w:rsidP="00966C27">
      <w:pPr>
        <w:pStyle w:val="a6"/>
        <w:rPr>
          <w:rFonts w:asciiTheme="minorEastAsia" w:eastAsiaTheme="minorEastAsia" w:hAnsiTheme="minorEastAsia"/>
          <w:i/>
        </w:rPr>
      </w:pPr>
      <w:r w:rsidRPr="00966C27">
        <w:rPr>
          <w:rFonts w:asciiTheme="minorEastAsia" w:eastAsiaTheme="minorEastAsia" w:hAnsiTheme="minorEastAsia" w:hint="eastAsia"/>
          <w:i/>
        </w:rPr>
        <w:t>详见：设计文件：</w:t>
      </w:r>
      <w:hyperlink r:id="rId13" w:history="1">
        <w:r w:rsidRPr="00966C27">
          <w:rPr>
            <w:rStyle w:val="a8"/>
            <w:rFonts w:asciiTheme="minorEastAsia" w:eastAsiaTheme="minorEastAsia" w:hAnsiTheme="minorEastAsia"/>
            <w:i/>
          </w:rPr>
          <w:t>UMLModel.uml</w:t>
        </w:r>
      </w:hyperlink>
    </w:p>
    <w:sectPr w:rsidR="00966C27" w:rsidRPr="00966C27" w:rsidSect="007207E5">
      <w:headerReference w:type="default" r:id="rId14"/>
      <w:footerReference w:type="default" r:id="rId15"/>
      <w:pgSz w:w="11906" w:h="16838"/>
      <w:pgMar w:top="1440" w:right="1800" w:bottom="1440" w:left="993" w:header="851" w:footer="992" w:gutter="0"/>
      <w:cols w:space="425"/>
      <w:titlePg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" w:author="微软用户" w:date="2012-12-13T14:43:00Z" w:initials="微软用户">
    <w:p w:rsidR="00FD104C" w:rsidRDefault="00FD104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详细点</w:t>
      </w:r>
    </w:p>
  </w:comment>
  <w:comment w:id="3" w:author="微软用户" w:date="2012-12-13T14:43:00Z" w:initials="微软用户">
    <w:p w:rsidR="00FD104C" w:rsidRDefault="00FD104C">
      <w:pPr>
        <w:pStyle w:val="ae"/>
      </w:pPr>
      <w:r>
        <w:rPr>
          <w:rStyle w:val="ad"/>
        </w:rPr>
        <w:annotationRef/>
      </w:r>
      <w:r>
        <w:rPr>
          <w:rFonts w:hint="eastAsia"/>
        </w:rPr>
        <w:t>开会讨论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708" w:rsidRDefault="00153708" w:rsidP="001C4491">
      <w:r>
        <w:separator/>
      </w:r>
    </w:p>
  </w:endnote>
  <w:endnote w:type="continuationSeparator" w:id="1">
    <w:p w:rsidR="00153708" w:rsidRDefault="00153708" w:rsidP="001C44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60909"/>
      <w:docPartObj>
        <w:docPartGallery w:val="Page Numbers (Bottom of Page)"/>
        <w:docPartUnique/>
      </w:docPartObj>
    </w:sdtPr>
    <w:sdtContent>
      <w:sdt>
        <w:sdtPr>
          <w:id w:val="7960910"/>
          <w:docPartObj>
            <w:docPartGallery w:val="Page Numbers (Top of Page)"/>
            <w:docPartUnique/>
          </w:docPartObj>
        </w:sdtPr>
        <w:sdtContent>
          <w:p w:rsidR="00413CAE" w:rsidRDefault="00413CAE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6A79E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A79E4">
              <w:rPr>
                <w:b/>
                <w:sz w:val="24"/>
                <w:szCs w:val="24"/>
              </w:rPr>
              <w:fldChar w:fldCharType="separate"/>
            </w:r>
            <w:r w:rsidR="00FD104C">
              <w:rPr>
                <w:b/>
                <w:noProof/>
              </w:rPr>
              <w:t>7</w:t>
            </w:r>
            <w:r w:rsidR="006A79E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6A79E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A79E4">
              <w:rPr>
                <w:b/>
                <w:sz w:val="24"/>
                <w:szCs w:val="24"/>
              </w:rPr>
              <w:fldChar w:fldCharType="separate"/>
            </w:r>
            <w:r w:rsidR="00FD104C">
              <w:rPr>
                <w:b/>
                <w:noProof/>
              </w:rPr>
              <w:t>8</w:t>
            </w:r>
            <w:r w:rsidR="006A79E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13CAE" w:rsidRDefault="00413CA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708" w:rsidRDefault="00153708" w:rsidP="001C4491">
      <w:r>
        <w:separator/>
      </w:r>
    </w:p>
  </w:footnote>
  <w:footnote w:type="continuationSeparator" w:id="1">
    <w:p w:rsidR="00153708" w:rsidRDefault="00153708" w:rsidP="001C44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491" w:rsidRDefault="00413CAE">
    <w:pPr>
      <w:pStyle w:val="a3"/>
    </w:pPr>
    <w:r>
      <w:rPr>
        <w:rFonts w:hint="eastAsia"/>
      </w:rPr>
      <w:t>团队管理服务平台架构设计分析文档</w:t>
    </w:r>
  </w:p>
  <w:p w:rsidR="001C4491" w:rsidRDefault="006A79E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408017" o:spid="_x0000_s2049" type="#_x0000_t136" style="position:absolute;left:0;text-align:left;margin-left:0;margin-top:0;width:516.6pt;height:68.8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AmosWorkStation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D7DC2"/>
    <w:multiLevelType w:val="hybridMultilevel"/>
    <w:tmpl w:val="9A82002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3B3417"/>
    <w:multiLevelType w:val="hybridMultilevel"/>
    <w:tmpl w:val="2E062A8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084D18AB"/>
    <w:multiLevelType w:val="hybridMultilevel"/>
    <w:tmpl w:val="178A90DC"/>
    <w:lvl w:ilvl="0" w:tplc="5D4E1480">
      <w:start w:val="1"/>
      <w:numFmt w:val="decimal"/>
      <w:lvlText w:val="%1）"/>
      <w:lvlJc w:val="left"/>
      <w:pPr>
        <w:ind w:left="268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>
    <w:nsid w:val="10CD4368"/>
    <w:multiLevelType w:val="hybridMultilevel"/>
    <w:tmpl w:val="74B4AB0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21141A2"/>
    <w:multiLevelType w:val="hybridMultilevel"/>
    <w:tmpl w:val="56B017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2C32F3"/>
    <w:multiLevelType w:val="hybridMultilevel"/>
    <w:tmpl w:val="5CF69D18"/>
    <w:lvl w:ilvl="0" w:tplc="881CFE8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26DF622E"/>
    <w:multiLevelType w:val="hybridMultilevel"/>
    <w:tmpl w:val="C8ECA2E6"/>
    <w:lvl w:ilvl="0" w:tplc="04090001">
      <w:start w:val="1"/>
      <w:numFmt w:val="bullet"/>
      <w:lvlText w:val=""/>
      <w:lvlJc w:val="left"/>
      <w:pPr>
        <w:ind w:left="11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7">
    <w:nsid w:val="28661307"/>
    <w:multiLevelType w:val="hybridMultilevel"/>
    <w:tmpl w:val="4732AD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AA24F82"/>
    <w:multiLevelType w:val="hybridMultilevel"/>
    <w:tmpl w:val="F26A5C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EAD6507"/>
    <w:multiLevelType w:val="multilevel"/>
    <w:tmpl w:val="F920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B4A3960"/>
    <w:multiLevelType w:val="hybridMultilevel"/>
    <w:tmpl w:val="BA6AF0C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3ED3751A"/>
    <w:multiLevelType w:val="hybridMultilevel"/>
    <w:tmpl w:val="675EF0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32416B"/>
    <w:multiLevelType w:val="hybridMultilevel"/>
    <w:tmpl w:val="ABD48C7E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541B571A"/>
    <w:multiLevelType w:val="hybridMultilevel"/>
    <w:tmpl w:val="76249E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7A51329"/>
    <w:multiLevelType w:val="hybridMultilevel"/>
    <w:tmpl w:val="8A1CBA0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5AFE00DC"/>
    <w:multiLevelType w:val="hybridMultilevel"/>
    <w:tmpl w:val="372CF6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0BD7F57"/>
    <w:multiLevelType w:val="hybridMultilevel"/>
    <w:tmpl w:val="BEBA5566"/>
    <w:lvl w:ilvl="0" w:tplc="8C16D0CA">
      <w:start w:val="1"/>
      <w:numFmt w:val="decimal"/>
      <w:lvlText w:val="%1）"/>
      <w:lvlJc w:val="left"/>
      <w:pPr>
        <w:ind w:left="420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723AB0"/>
    <w:multiLevelType w:val="hybridMultilevel"/>
    <w:tmpl w:val="5BD2F4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2713C42"/>
    <w:multiLevelType w:val="hybridMultilevel"/>
    <w:tmpl w:val="F0467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80A607F"/>
    <w:multiLevelType w:val="hybridMultilevel"/>
    <w:tmpl w:val="4088F0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D51D61"/>
    <w:multiLevelType w:val="hybridMultilevel"/>
    <w:tmpl w:val="D2CC9D4E"/>
    <w:lvl w:ilvl="0" w:tplc="5D4E1480">
      <w:start w:val="1"/>
      <w:numFmt w:val="decimal"/>
      <w:lvlText w:val="%1）"/>
      <w:lvlJc w:val="left"/>
      <w:pPr>
        <w:ind w:left="22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8"/>
  </w:num>
  <w:num w:numId="3">
    <w:abstractNumId w:val="18"/>
  </w:num>
  <w:num w:numId="4">
    <w:abstractNumId w:val="13"/>
  </w:num>
  <w:num w:numId="5">
    <w:abstractNumId w:val="15"/>
  </w:num>
  <w:num w:numId="6">
    <w:abstractNumId w:val="11"/>
  </w:num>
  <w:num w:numId="7">
    <w:abstractNumId w:val="4"/>
  </w:num>
  <w:num w:numId="8">
    <w:abstractNumId w:val="3"/>
  </w:num>
  <w:num w:numId="9">
    <w:abstractNumId w:val="0"/>
  </w:num>
  <w:num w:numId="10">
    <w:abstractNumId w:val="7"/>
  </w:num>
  <w:num w:numId="11">
    <w:abstractNumId w:val="20"/>
  </w:num>
  <w:num w:numId="12">
    <w:abstractNumId w:val="5"/>
  </w:num>
  <w:num w:numId="13">
    <w:abstractNumId w:val="2"/>
  </w:num>
  <w:num w:numId="14">
    <w:abstractNumId w:val="16"/>
  </w:num>
  <w:num w:numId="15">
    <w:abstractNumId w:val="19"/>
  </w:num>
  <w:num w:numId="16">
    <w:abstractNumId w:val="17"/>
  </w:num>
  <w:num w:numId="17">
    <w:abstractNumId w:val="1"/>
  </w:num>
  <w:num w:numId="18">
    <w:abstractNumId w:val="10"/>
  </w:num>
  <w:num w:numId="19">
    <w:abstractNumId w:val="6"/>
  </w:num>
  <w:num w:numId="20">
    <w:abstractNumId w:val="14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3CAE"/>
    <w:rsid w:val="00004BE0"/>
    <w:rsid w:val="00024252"/>
    <w:rsid w:val="00032C86"/>
    <w:rsid w:val="00043D84"/>
    <w:rsid w:val="00057796"/>
    <w:rsid w:val="000A31E0"/>
    <w:rsid w:val="000A43BF"/>
    <w:rsid w:val="000E03DA"/>
    <w:rsid w:val="000E0826"/>
    <w:rsid w:val="000E0EF2"/>
    <w:rsid w:val="000E22FB"/>
    <w:rsid w:val="000E2EB7"/>
    <w:rsid w:val="000E2F8D"/>
    <w:rsid w:val="000E45B3"/>
    <w:rsid w:val="001204BF"/>
    <w:rsid w:val="00153708"/>
    <w:rsid w:val="001A0D72"/>
    <w:rsid w:val="001B5F8C"/>
    <w:rsid w:val="001C20EC"/>
    <w:rsid w:val="001C4491"/>
    <w:rsid w:val="001E1F33"/>
    <w:rsid w:val="001F0F86"/>
    <w:rsid w:val="00224584"/>
    <w:rsid w:val="0023349C"/>
    <w:rsid w:val="002402E3"/>
    <w:rsid w:val="00262339"/>
    <w:rsid w:val="00274F44"/>
    <w:rsid w:val="00282401"/>
    <w:rsid w:val="00283248"/>
    <w:rsid w:val="002E5AC4"/>
    <w:rsid w:val="002E66B0"/>
    <w:rsid w:val="002F4F79"/>
    <w:rsid w:val="00312A05"/>
    <w:rsid w:val="003225DB"/>
    <w:rsid w:val="003249E1"/>
    <w:rsid w:val="003257EE"/>
    <w:rsid w:val="003417B8"/>
    <w:rsid w:val="003424AC"/>
    <w:rsid w:val="0034288D"/>
    <w:rsid w:val="003A75B9"/>
    <w:rsid w:val="003A7C73"/>
    <w:rsid w:val="00407A90"/>
    <w:rsid w:val="00413CAE"/>
    <w:rsid w:val="004229AD"/>
    <w:rsid w:val="004652A5"/>
    <w:rsid w:val="0046758C"/>
    <w:rsid w:val="00470F8D"/>
    <w:rsid w:val="00494FCF"/>
    <w:rsid w:val="004B39F5"/>
    <w:rsid w:val="004B4B83"/>
    <w:rsid w:val="004B60C6"/>
    <w:rsid w:val="004D1296"/>
    <w:rsid w:val="004D1A59"/>
    <w:rsid w:val="004D2CEF"/>
    <w:rsid w:val="004D47B1"/>
    <w:rsid w:val="004E68D1"/>
    <w:rsid w:val="0050373D"/>
    <w:rsid w:val="00512899"/>
    <w:rsid w:val="00516BF8"/>
    <w:rsid w:val="005545A5"/>
    <w:rsid w:val="00560316"/>
    <w:rsid w:val="00575700"/>
    <w:rsid w:val="0058600E"/>
    <w:rsid w:val="0059375D"/>
    <w:rsid w:val="005E1D6A"/>
    <w:rsid w:val="005E7F4F"/>
    <w:rsid w:val="006305F7"/>
    <w:rsid w:val="00632D29"/>
    <w:rsid w:val="00634FCB"/>
    <w:rsid w:val="00636215"/>
    <w:rsid w:val="00656675"/>
    <w:rsid w:val="006863A2"/>
    <w:rsid w:val="006A79E4"/>
    <w:rsid w:val="006C4953"/>
    <w:rsid w:val="007207E5"/>
    <w:rsid w:val="007327F5"/>
    <w:rsid w:val="00737D92"/>
    <w:rsid w:val="007409C2"/>
    <w:rsid w:val="007519F7"/>
    <w:rsid w:val="00792341"/>
    <w:rsid w:val="007A5D59"/>
    <w:rsid w:val="007D3516"/>
    <w:rsid w:val="007D4CD9"/>
    <w:rsid w:val="007F3BB2"/>
    <w:rsid w:val="00801339"/>
    <w:rsid w:val="00836D79"/>
    <w:rsid w:val="00875664"/>
    <w:rsid w:val="00881328"/>
    <w:rsid w:val="00881E03"/>
    <w:rsid w:val="008916D9"/>
    <w:rsid w:val="008A4F2F"/>
    <w:rsid w:val="008D47D9"/>
    <w:rsid w:val="00934700"/>
    <w:rsid w:val="0095697C"/>
    <w:rsid w:val="00962DB2"/>
    <w:rsid w:val="00966C27"/>
    <w:rsid w:val="00967296"/>
    <w:rsid w:val="00983FC7"/>
    <w:rsid w:val="00997C23"/>
    <w:rsid w:val="009A7035"/>
    <w:rsid w:val="009B1073"/>
    <w:rsid w:val="009B3B2D"/>
    <w:rsid w:val="009D4E90"/>
    <w:rsid w:val="009E1226"/>
    <w:rsid w:val="009E5F43"/>
    <w:rsid w:val="00A074D2"/>
    <w:rsid w:val="00A4266A"/>
    <w:rsid w:val="00A80817"/>
    <w:rsid w:val="00A94CEE"/>
    <w:rsid w:val="00A962C9"/>
    <w:rsid w:val="00A96F13"/>
    <w:rsid w:val="00AA66BA"/>
    <w:rsid w:val="00AB0C97"/>
    <w:rsid w:val="00AB35DC"/>
    <w:rsid w:val="00AB7859"/>
    <w:rsid w:val="00AC47A3"/>
    <w:rsid w:val="00AE7926"/>
    <w:rsid w:val="00B36995"/>
    <w:rsid w:val="00B50B49"/>
    <w:rsid w:val="00B67C0C"/>
    <w:rsid w:val="00B801F0"/>
    <w:rsid w:val="00B81B65"/>
    <w:rsid w:val="00B8290C"/>
    <w:rsid w:val="00BE0619"/>
    <w:rsid w:val="00BE28B1"/>
    <w:rsid w:val="00BE7853"/>
    <w:rsid w:val="00BF24EB"/>
    <w:rsid w:val="00C01B88"/>
    <w:rsid w:val="00C10569"/>
    <w:rsid w:val="00C266DE"/>
    <w:rsid w:val="00C322E2"/>
    <w:rsid w:val="00C33B15"/>
    <w:rsid w:val="00C33FE6"/>
    <w:rsid w:val="00C648FD"/>
    <w:rsid w:val="00C708CB"/>
    <w:rsid w:val="00CA2236"/>
    <w:rsid w:val="00CC7D12"/>
    <w:rsid w:val="00D64A76"/>
    <w:rsid w:val="00D65F14"/>
    <w:rsid w:val="00D66305"/>
    <w:rsid w:val="00D80DAC"/>
    <w:rsid w:val="00D8658D"/>
    <w:rsid w:val="00DA0CC7"/>
    <w:rsid w:val="00DD364B"/>
    <w:rsid w:val="00DE1BC6"/>
    <w:rsid w:val="00E02AE4"/>
    <w:rsid w:val="00E23867"/>
    <w:rsid w:val="00E24DC9"/>
    <w:rsid w:val="00E641E4"/>
    <w:rsid w:val="00E9298F"/>
    <w:rsid w:val="00EB1225"/>
    <w:rsid w:val="00EF6C2D"/>
    <w:rsid w:val="00F31A1F"/>
    <w:rsid w:val="00F31C3F"/>
    <w:rsid w:val="00F43FFD"/>
    <w:rsid w:val="00F50CE4"/>
    <w:rsid w:val="00F80EC1"/>
    <w:rsid w:val="00FD104C"/>
    <w:rsid w:val="00FE7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33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4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44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4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44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44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4491"/>
    <w:rPr>
      <w:sz w:val="18"/>
      <w:szCs w:val="18"/>
    </w:rPr>
  </w:style>
  <w:style w:type="paragraph" w:styleId="a6">
    <w:name w:val="Normal (Web)"/>
    <w:basedOn w:val="a"/>
    <w:uiPriority w:val="99"/>
    <w:unhideWhenUsed/>
    <w:rsid w:val="001F0F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F0F86"/>
    <w:rPr>
      <w:b/>
      <w:bCs/>
    </w:rPr>
  </w:style>
  <w:style w:type="character" w:styleId="a8">
    <w:name w:val="Hyperlink"/>
    <w:basedOn w:val="a0"/>
    <w:uiPriority w:val="99"/>
    <w:unhideWhenUsed/>
    <w:rsid w:val="001F0F86"/>
    <w:rPr>
      <w:color w:val="0000FF" w:themeColor="hyperlink"/>
      <w:u w:val="single"/>
    </w:rPr>
  </w:style>
  <w:style w:type="table" w:styleId="a9">
    <w:name w:val="Table Grid"/>
    <w:basedOn w:val="a1"/>
    <w:rsid w:val="00EB1225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0E45B3"/>
    <w:rPr>
      <w:color w:val="800080" w:themeColor="followedHyperlink"/>
      <w:u w:val="single"/>
    </w:rPr>
  </w:style>
  <w:style w:type="paragraph" w:styleId="ab">
    <w:name w:val="No Spacing"/>
    <w:link w:val="Char2"/>
    <w:uiPriority w:val="1"/>
    <w:qFormat/>
    <w:rsid w:val="007207E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2">
    <w:name w:val="无间隔 Char"/>
    <w:basedOn w:val="a0"/>
    <w:link w:val="ab"/>
    <w:uiPriority w:val="1"/>
    <w:rsid w:val="007207E5"/>
    <w:rPr>
      <w:rFonts w:asciiTheme="minorHAnsi" w:eastAsiaTheme="minorEastAsia" w:hAnsiTheme="minorHAnsi" w:cstheme="minorBidi"/>
      <w:sz w:val="22"/>
      <w:szCs w:val="22"/>
    </w:rPr>
  </w:style>
  <w:style w:type="paragraph" w:styleId="ac">
    <w:name w:val="List Paragraph"/>
    <w:basedOn w:val="a"/>
    <w:uiPriority w:val="34"/>
    <w:qFormat/>
    <w:rsid w:val="00F43FFD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FD104C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FD104C"/>
    <w:pPr>
      <w:jc w:val="left"/>
    </w:pPr>
  </w:style>
  <w:style w:type="character" w:customStyle="1" w:styleId="Char3">
    <w:name w:val="批注文字 Char"/>
    <w:basedOn w:val="a0"/>
    <w:link w:val="ae"/>
    <w:uiPriority w:val="99"/>
    <w:semiHidden/>
    <w:rsid w:val="00FD104C"/>
    <w:rPr>
      <w:kern w:val="2"/>
      <w:sz w:val="21"/>
      <w:szCs w:val="22"/>
    </w:rPr>
  </w:style>
  <w:style w:type="paragraph" w:styleId="af">
    <w:name w:val="annotation subject"/>
    <w:basedOn w:val="ae"/>
    <w:next w:val="ae"/>
    <w:link w:val="Char4"/>
    <w:uiPriority w:val="99"/>
    <w:semiHidden/>
    <w:unhideWhenUsed/>
    <w:rsid w:val="00FD104C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FD10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6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UMLModel.u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note/&#22242;&#38431;&#31649;&#29702;&#24179;&#21488;&#24605;&#32500;&#23548;&#22270;&#65288;4&#65289;.p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E:\myJob\workstation\&#39033;&#30446;&#20449;&#24687;\NetVinnace\note\&#22242;&#38431;&#31649;&#29702;&#24179;&#21488;&#24605;&#32500;&#23548;&#22270;&#65288;3&#65289;.png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Job\workstation\&#39033;&#30446;&#20449;&#24687;\NetVinnace\docs\project_docs\docModel\Amos&#24037;&#20316;&#23460;&#25991;&#26723;&#29992;&#32440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66C04-A7BD-497B-9367-A107AC6E5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Amos工作室文档用纸.dotx</Template>
  <TotalTime>7</TotalTime>
  <Pages>8</Pages>
  <Words>366</Words>
  <Characters>2092</Characters>
  <Application>Microsoft Office Word</Application>
  <DocSecurity>0</DocSecurity>
  <Lines>17</Lines>
  <Paragraphs>4</Paragraphs>
  <ScaleCrop>false</ScaleCrop>
  <Company>amos workstation</Company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系统架构设计分析文档</dc:title>
  <dc:subject>架构设计</dc:subject>
  <dc:creator>御风林海</dc:creator>
  <cp:keywords>架构，分析</cp:keywords>
  <dc:description>团队管理服务平台架构说明书</dc:description>
  <cp:lastModifiedBy>微软用户</cp:lastModifiedBy>
  <cp:revision>12</cp:revision>
  <dcterms:created xsi:type="dcterms:W3CDTF">2012-12-11T11:08:00Z</dcterms:created>
  <dcterms:modified xsi:type="dcterms:W3CDTF">2012-12-13T06:44:00Z</dcterms:modified>
  <cp:category>文档</cp:category>
  <cp:contentStatus/>
</cp:coreProperties>
</file>